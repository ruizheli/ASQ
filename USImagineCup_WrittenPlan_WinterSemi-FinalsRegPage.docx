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0"/>
        <w:gridCol w:w="3600"/>
        <w:gridCol w:w="3410"/>
      </w:tblGrid>
      <w:tr w:rsidR="00876186" w:rsidRPr="00876186" w14:paraId="65B534E4" w14:textId="5AC09096" w:rsidTr="001E37B1">
        <w:tc>
          <w:tcPr>
            <w:tcW w:w="7380" w:type="dxa"/>
            <w:gridSpan w:val="2"/>
            <w:vAlign w:val="center"/>
          </w:tcPr>
          <w:p w14:paraId="25E1E259" w14:textId="3A65A453" w:rsidR="00876186" w:rsidRPr="001E37B1" w:rsidRDefault="00876186" w:rsidP="00CC090E">
            <w:pPr>
              <w:rPr>
                <w:rFonts w:ascii="Segoe UI" w:hAnsi="Segoe UI" w:cs="Segoe UI"/>
                <w:bCs/>
                <w:sz w:val="28"/>
                <w:szCs w:val="21"/>
              </w:rPr>
            </w:pPr>
            <w:r w:rsidRPr="001E37B1">
              <w:rPr>
                <w:rStyle w:val="Strong"/>
                <w:rFonts w:ascii="Segoe UI" w:hAnsi="Segoe UI" w:cs="Segoe UI"/>
                <w:color w:val="000000" w:themeColor="text1"/>
                <w:sz w:val="28"/>
                <w:szCs w:val="27"/>
              </w:rPr>
              <w:t>US Imagine Cup 2017 Winter Semi-Finals - Round 2</w:t>
            </w:r>
          </w:p>
        </w:tc>
        <w:tc>
          <w:tcPr>
            <w:tcW w:w="3410" w:type="dxa"/>
            <w:vAlign w:val="center"/>
          </w:tcPr>
          <w:p w14:paraId="2877BE30" w14:textId="73F16A77" w:rsidR="00876186" w:rsidRPr="001E37B1" w:rsidRDefault="00876186" w:rsidP="00CC090E">
            <w:pPr>
              <w:rPr>
                <w:rFonts w:ascii="Segoe UI" w:hAnsi="Segoe UI" w:cs="Segoe UI"/>
                <w:bCs/>
                <w:sz w:val="28"/>
                <w:szCs w:val="21"/>
              </w:rPr>
            </w:pPr>
            <w:r w:rsidRPr="001E37B1">
              <w:rPr>
                <w:rStyle w:val="Strong"/>
                <w:rFonts w:ascii="Segoe UI" w:hAnsi="Segoe UI" w:cs="Segoe UI"/>
                <w:color w:val="000000" w:themeColor="text1"/>
                <w:sz w:val="28"/>
                <w:szCs w:val="27"/>
              </w:rPr>
              <w:t>Due: January 31, 2017</w:t>
            </w:r>
          </w:p>
        </w:tc>
      </w:tr>
      <w:tr w:rsidR="00CC090E" w:rsidRPr="00876186" w14:paraId="3F36CFE9" w14:textId="77777777" w:rsidTr="00876186">
        <w:tc>
          <w:tcPr>
            <w:tcW w:w="10790" w:type="dxa"/>
            <w:gridSpan w:val="3"/>
            <w:tcBorders>
              <w:bottom w:val="single" w:sz="4" w:space="0" w:color="E7E6E6" w:themeColor="background2"/>
            </w:tcBorders>
            <w:vAlign w:val="center"/>
          </w:tcPr>
          <w:p w14:paraId="7D35E2E2" w14:textId="285B761A" w:rsidR="00CC090E" w:rsidRPr="001E37B1" w:rsidRDefault="00CC090E" w:rsidP="00CC090E">
            <w:pPr>
              <w:rPr>
                <w:rFonts w:ascii="Segoe UI" w:hAnsi="Segoe UI" w:cs="Segoe UI"/>
                <w:bCs/>
                <w:sz w:val="24"/>
                <w:szCs w:val="21"/>
              </w:rPr>
            </w:pPr>
          </w:p>
          <w:p w14:paraId="53A29731" w14:textId="77777777" w:rsidR="001E37B1" w:rsidRDefault="001E37B1" w:rsidP="00CC090E">
            <w:pPr>
              <w:rPr>
                <w:rFonts w:ascii="Segoe UI" w:hAnsi="Segoe UI" w:cs="Segoe UI"/>
                <w:b/>
                <w:bCs/>
                <w:sz w:val="24"/>
                <w:szCs w:val="21"/>
              </w:rPr>
            </w:pPr>
          </w:p>
          <w:p w14:paraId="645FD5EF" w14:textId="52F9C90B" w:rsidR="00CC090E" w:rsidRPr="001E37B1" w:rsidRDefault="00CC090E" w:rsidP="00CC090E">
            <w:pPr>
              <w:rPr>
                <w:rFonts w:ascii="Segoe UI" w:hAnsi="Segoe UI" w:cs="Segoe UI"/>
                <w:b/>
                <w:bCs/>
                <w:sz w:val="24"/>
                <w:szCs w:val="21"/>
              </w:rPr>
            </w:pPr>
            <w:r w:rsidRPr="001E37B1">
              <w:rPr>
                <w:rFonts w:ascii="Segoe UI" w:hAnsi="Segoe UI" w:cs="Segoe UI"/>
                <w:b/>
                <w:bCs/>
                <w:sz w:val="24"/>
                <w:szCs w:val="21"/>
              </w:rPr>
              <w:t xml:space="preserve">For each section </w:t>
            </w:r>
            <w:r w:rsidRPr="001E37B1">
              <w:rPr>
                <w:rFonts w:ascii="Segoe UI" w:hAnsi="Segoe UI" w:cs="Segoe UI"/>
                <w:b/>
                <w:bCs/>
                <w:sz w:val="24"/>
                <w:szCs w:val="21"/>
                <w:u w:val="single"/>
              </w:rPr>
              <w:t>below</w:t>
            </w:r>
            <w:r w:rsidRPr="001E37B1">
              <w:rPr>
                <w:rFonts w:ascii="Segoe UI" w:hAnsi="Segoe UI" w:cs="Segoe UI"/>
                <w:b/>
                <w:bCs/>
                <w:sz w:val="24"/>
                <w:szCs w:val="21"/>
              </w:rPr>
              <w:t xml:space="preserve">, please replace the </w:t>
            </w:r>
            <w:r w:rsidRPr="001E37B1">
              <w:rPr>
                <w:rFonts w:ascii="Segoe UI" w:hAnsi="Segoe UI" w:cs="Segoe UI"/>
                <w:b/>
                <w:bCs/>
                <w:color w:val="7F7F7F" w:themeColor="text1" w:themeTint="80"/>
                <w:sz w:val="24"/>
                <w:szCs w:val="21"/>
              </w:rPr>
              <w:t>grey text</w:t>
            </w:r>
            <w:r w:rsidRPr="001E37B1">
              <w:rPr>
                <w:rFonts w:ascii="Segoe UI" w:hAnsi="Segoe UI" w:cs="Segoe UI"/>
                <w:b/>
                <w:bCs/>
                <w:sz w:val="24"/>
                <w:szCs w:val="21"/>
              </w:rPr>
              <w:t xml:space="preserve"> with your own writing. </w:t>
            </w:r>
          </w:p>
          <w:p w14:paraId="1069A049" w14:textId="1D4B148B" w:rsidR="00876186" w:rsidRPr="001E37B1" w:rsidRDefault="00876186" w:rsidP="00CC090E">
            <w:pPr>
              <w:rPr>
                <w:rFonts w:ascii="Segoe UI" w:hAnsi="Segoe UI" w:cs="Segoe UI"/>
                <w:b/>
                <w:bCs/>
                <w:sz w:val="24"/>
                <w:szCs w:val="21"/>
              </w:rPr>
            </w:pPr>
          </w:p>
        </w:tc>
      </w:tr>
      <w:tr w:rsidR="00876186" w:rsidRPr="00876186" w14:paraId="559C65A7" w14:textId="77777777" w:rsidTr="00C363EA">
        <w:tc>
          <w:tcPr>
            <w:tcW w:w="10790" w:type="dxa"/>
            <w:gridSpan w:val="3"/>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vAlign w:val="center"/>
          </w:tcPr>
          <w:p w14:paraId="47710367" w14:textId="24E71407" w:rsidR="00876186" w:rsidRPr="001E37B1" w:rsidRDefault="00876186" w:rsidP="00CC090E">
            <w:pPr>
              <w:rPr>
                <w:rStyle w:val="Strong"/>
                <w:rFonts w:ascii="Segoe UI" w:hAnsi="Segoe UI" w:cs="Segoe UI"/>
                <w:b w:val="0"/>
                <w:color w:val="7F7F7F" w:themeColor="text1" w:themeTint="80"/>
                <w:sz w:val="24"/>
                <w:szCs w:val="21"/>
              </w:rPr>
            </w:pPr>
            <w:r w:rsidRPr="001E37B1">
              <w:rPr>
                <w:rStyle w:val="Strong"/>
                <w:rFonts w:ascii="Segoe UI" w:hAnsi="Segoe UI" w:cs="Segoe UI"/>
                <w:color w:val="FF0000"/>
                <w:sz w:val="24"/>
                <w:szCs w:val="21"/>
              </w:rPr>
              <w:t>Enter your team info:</w:t>
            </w:r>
          </w:p>
        </w:tc>
      </w:tr>
      <w:tr w:rsidR="00CC090E" w:rsidRPr="00876186" w14:paraId="66D6294C" w14:textId="77777777" w:rsidTr="00876186">
        <w:tc>
          <w:tcPr>
            <w:tcW w:w="378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vAlign w:val="center"/>
          </w:tcPr>
          <w:p w14:paraId="0B7B435C" w14:textId="08E2CC34" w:rsidR="00CC090E" w:rsidRPr="001E37B1" w:rsidRDefault="00CC090E" w:rsidP="00CC090E">
            <w:pPr>
              <w:rPr>
                <w:rStyle w:val="Strong"/>
                <w:rFonts w:ascii="Segoe UI" w:hAnsi="Segoe UI" w:cs="Segoe UI"/>
                <w:sz w:val="24"/>
                <w:szCs w:val="21"/>
              </w:rPr>
            </w:pPr>
            <w:r w:rsidRPr="001E37B1">
              <w:rPr>
                <w:rStyle w:val="Strong"/>
                <w:rFonts w:ascii="Segoe UI" w:hAnsi="Segoe UI" w:cs="Segoe UI"/>
                <w:sz w:val="24"/>
                <w:szCs w:val="21"/>
              </w:rPr>
              <w:t>Team Name:</w:t>
            </w:r>
          </w:p>
        </w:tc>
        <w:tc>
          <w:tcPr>
            <w:tcW w:w="7010" w:type="dxa"/>
            <w:gridSpan w:val="2"/>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vAlign w:val="center"/>
          </w:tcPr>
          <w:p w14:paraId="12D3EA74" w14:textId="539718CD" w:rsidR="00CC090E" w:rsidRPr="00D2062C" w:rsidRDefault="00CC090E" w:rsidP="00CC090E">
            <w:pPr>
              <w:rPr>
                <w:rStyle w:val="Strong"/>
                <w:rFonts w:ascii="Segoe UI" w:hAnsi="Segoe UI" w:cs="Segoe UI"/>
                <w:b w:val="0"/>
                <w:color w:val="000000" w:themeColor="text1"/>
                <w:sz w:val="24"/>
                <w:szCs w:val="21"/>
                <w:lang w:eastAsia="zh-CN"/>
              </w:rPr>
            </w:pPr>
          </w:p>
        </w:tc>
      </w:tr>
      <w:tr w:rsidR="00CC090E" w:rsidRPr="00876186" w14:paraId="12DC9207" w14:textId="77777777" w:rsidTr="00876186">
        <w:tc>
          <w:tcPr>
            <w:tcW w:w="378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vAlign w:val="center"/>
          </w:tcPr>
          <w:p w14:paraId="500F2225" w14:textId="38204FA5" w:rsidR="00CC090E" w:rsidRPr="001E37B1" w:rsidRDefault="00CC090E" w:rsidP="00CC090E">
            <w:pPr>
              <w:rPr>
                <w:rStyle w:val="Strong"/>
                <w:rFonts w:ascii="Segoe UI" w:hAnsi="Segoe UI" w:cs="Segoe UI"/>
                <w:sz w:val="24"/>
                <w:szCs w:val="21"/>
              </w:rPr>
            </w:pPr>
            <w:r w:rsidRPr="001E37B1">
              <w:rPr>
                <w:rStyle w:val="Strong"/>
                <w:rFonts w:ascii="Segoe UI" w:hAnsi="Segoe UI" w:cs="Segoe UI"/>
                <w:sz w:val="24"/>
                <w:szCs w:val="21"/>
              </w:rPr>
              <w:t>Country:</w:t>
            </w:r>
          </w:p>
        </w:tc>
        <w:tc>
          <w:tcPr>
            <w:tcW w:w="7010" w:type="dxa"/>
            <w:gridSpan w:val="2"/>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vAlign w:val="center"/>
          </w:tcPr>
          <w:p w14:paraId="6F9DC6B2" w14:textId="42C21512" w:rsidR="00CC090E" w:rsidRPr="00D2062C" w:rsidRDefault="00D2062C" w:rsidP="00CC090E">
            <w:pPr>
              <w:rPr>
                <w:rStyle w:val="Strong"/>
                <w:rFonts w:ascii="Segoe UI" w:hAnsi="Segoe UI" w:cs="Segoe UI"/>
                <w:b w:val="0"/>
                <w:color w:val="000000" w:themeColor="text1"/>
                <w:sz w:val="24"/>
                <w:szCs w:val="21"/>
              </w:rPr>
            </w:pPr>
            <w:r w:rsidRPr="00D2062C">
              <w:rPr>
                <w:rStyle w:val="Strong"/>
                <w:rFonts w:ascii="Segoe UI" w:hAnsi="Segoe UI" w:cs="Segoe UI"/>
                <w:b w:val="0"/>
                <w:color w:val="000000" w:themeColor="text1"/>
                <w:sz w:val="24"/>
                <w:szCs w:val="21"/>
              </w:rPr>
              <w:t>United States</w:t>
            </w:r>
          </w:p>
        </w:tc>
      </w:tr>
      <w:tr w:rsidR="00CC090E" w:rsidRPr="00876186" w14:paraId="7F43290B" w14:textId="77777777" w:rsidTr="00876186">
        <w:tc>
          <w:tcPr>
            <w:tcW w:w="378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vAlign w:val="center"/>
          </w:tcPr>
          <w:p w14:paraId="53637D84" w14:textId="717E4120" w:rsidR="00CC090E" w:rsidRPr="001E37B1" w:rsidRDefault="00CC090E" w:rsidP="00CC090E">
            <w:pPr>
              <w:rPr>
                <w:rStyle w:val="Strong"/>
                <w:rFonts w:ascii="Segoe UI" w:hAnsi="Segoe UI" w:cs="Segoe UI"/>
                <w:sz w:val="24"/>
                <w:szCs w:val="21"/>
              </w:rPr>
            </w:pPr>
            <w:r w:rsidRPr="001E37B1">
              <w:rPr>
                <w:rStyle w:val="Strong"/>
                <w:rFonts w:ascii="Segoe UI" w:hAnsi="Segoe UI" w:cs="Segoe UI"/>
                <w:sz w:val="24"/>
                <w:szCs w:val="21"/>
              </w:rPr>
              <w:t>Project Name:</w:t>
            </w:r>
          </w:p>
        </w:tc>
        <w:tc>
          <w:tcPr>
            <w:tcW w:w="7010" w:type="dxa"/>
            <w:gridSpan w:val="2"/>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vAlign w:val="center"/>
          </w:tcPr>
          <w:p w14:paraId="2AD317C2" w14:textId="20D30BD4" w:rsidR="00CC090E" w:rsidRPr="00D2062C" w:rsidRDefault="00D2062C" w:rsidP="00D2062C">
            <w:pPr>
              <w:rPr>
                <w:rStyle w:val="Strong"/>
                <w:rFonts w:ascii="Segoe UI" w:hAnsi="Segoe UI" w:cs="Segoe UI"/>
                <w:b w:val="0"/>
                <w:color w:val="000000" w:themeColor="text1"/>
                <w:sz w:val="24"/>
                <w:szCs w:val="21"/>
              </w:rPr>
            </w:pPr>
            <w:r w:rsidRPr="00D2062C">
              <w:rPr>
                <w:rStyle w:val="Strong"/>
                <w:rFonts w:ascii="Segoe UI" w:hAnsi="Segoe UI" w:cs="Segoe UI"/>
                <w:b w:val="0"/>
                <w:color w:val="000000" w:themeColor="text1"/>
                <w:sz w:val="24"/>
                <w:szCs w:val="21"/>
              </w:rPr>
              <w:t>Answer Students Questions</w:t>
            </w:r>
          </w:p>
        </w:tc>
      </w:tr>
      <w:tr w:rsidR="00876186" w:rsidRPr="00876186" w14:paraId="6B7E977E" w14:textId="77777777" w:rsidTr="004762CA">
        <w:tc>
          <w:tcPr>
            <w:tcW w:w="10790" w:type="dxa"/>
            <w:gridSpan w:val="3"/>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vAlign w:val="center"/>
          </w:tcPr>
          <w:p w14:paraId="1F7520F8" w14:textId="77777777" w:rsidR="00876186" w:rsidRPr="001E37B1" w:rsidRDefault="00876186" w:rsidP="00CC090E">
            <w:pPr>
              <w:rPr>
                <w:rStyle w:val="Strong"/>
                <w:rFonts w:ascii="Segoe UI" w:hAnsi="Segoe UI" w:cs="Segoe UI"/>
                <w:b w:val="0"/>
                <w:color w:val="7F7F7F" w:themeColor="text1" w:themeTint="80"/>
                <w:sz w:val="24"/>
                <w:szCs w:val="21"/>
              </w:rPr>
            </w:pPr>
          </w:p>
        </w:tc>
      </w:tr>
      <w:tr w:rsidR="00876186" w:rsidRPr="00876186" w14:paraId="039C6199" w14:textId="77777777" w:rsidTr="00F0337D">
        <w:tc>
          <w:tcPr>
            <w:tcW w:w="10790" w:type="dxa"/>
            <w:gridSpan w:val="3"/>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vAlign w:val="center"/>
          </w:tcPr>
          <w:p w14:paraId="239AC5A0" w14:textId="5A7F5423" w:rsidR="00876186" w:rsidRPr="001E37B1" w:rsidRDefault="00876186" w:rsidP="00CC090E">
            <w:pPr>
              <w:rPr>
                <w:rStyle w:val="Strong"/>
                <w:rFonts w:ascii="Segoe UI" w:hAnsi="Segoe UI" w:cs="Segoe UI"/>
                <w:b w:val="0"/>
                <w:color w:val="7F7F7F" w:themeColor="text1" w:themeTint="80"/>
                <w:sz w:val="24"/>
                <w:szCs w:val="21"/>
              </w:rPr>
            </w:pPr>
            <w:r w:rsidRPr="001E37B1">
              <w:rPr>
                <w:rStyle w:val="Strong"/>
                <w:rFonts w:ascii="Segoe UI" w:hAnsi="Segoe UI" w:cs="Segoe UI"/>
                <w:color w:val="FF0000"/>
                <w:sz w:val="24"/>
                <w:szCs w:val="21"/>
              </w:rPr>
              <w:t>Enter your team member info below:</w:t>
            </w:r>
          </w:p>
        </w:tc>
      </w:tr>
      <w:tr w:rsidR="00CC090E" w:rsidRPr="00876186" w14:paraId="5087CC18" w14:textId="77777777" w:rsidTr="00876186">
        <w:tc>
          <w:tcPr>
            <w:tcW w:w="378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vAlign w:val="center"/>
          </w:tcPr>
          <w:p w14:paraId="2AA244C7" w14:textId="380F1277" w:rsidR="00CC090E" w:rsidRPr="00D2062C" w:rsidRDefault="00CC090E" w:rsidP="00CC090E">
            <w:pPr>
              <w:rPr>
                <w:rStyle w:val="Strong"/>
                <w:rFonts w:ascii="Segoe UI" w:hAnsi="Segoe UI" w:cs="Segoe UI"/>
                <w:color w:val="000000" w:themeColor="text1"/>
                <w:sz w:val="24"/>
                <w:szCs w:val="21"/>
              </w:rPr>
            </w:pPr>
            <w:r w:rsidRPr="00D2062C">
              <w:rPr>
                <w:rStyle w:val="Strong"/>
                <w:rFonts w:ascii="Segoe UI" w:hAnsi="Segoe UI" w:cs="Segoe UI"/>
                <w:color w:val="000000" w:themeColor="text1"/>
                <w:sz w:val="24"/>
                <w:szCs w:val="21"/>
              </w:rPr>
              <w:t>Team member #1</w:t>
            </w:r>
          </w:p>
        </w:tc>
        <w:tc>
          <w:tcPr>
            <w:tcW w:w="7010" w:type="dxa"/>
            <w:gridSpan w:val="2"/>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vAlign w:val="center"/>
          </w:tcPr>
          <w:p w14:paraId="2E355EEF" w14:textId="79603F52" w:rsidR="00CC090E" w:rsidRPr="00D2062C" w:rsidRDefault="00D2062C" w:rsidP="00CC090E">
            <w:pPr>
              <w:rPr>
                <w:rStyle w:val="Strong"/>
                <w:rFonts w:ascii="Segoe UI" w:hAnsi="Segoe UI" w:cs="Segoe UI"/>
                <w:b w:val="0"/>
                <w:color w:val="000000" w:themeColor="text1"/>
                <w:sz w:val="24"/>
                <w:szCs w:val="21"/>
              </w:rPr>
            </w:pPr>
            <w:proofErr w:type="spellStart"/>
            <w:r w:rsidRPr="00D2062C">
              <w:rPr>
                <w:rStyle w:val="Strong"/>
                <w:rFonts w:ascii="Segoe UI" w:hAnsi="Segoe UI" w:cs="Segoe UI"/>
                <w:b w:val="0"/>
                <w:color w:val="000000" w:themeColor="text1"/>
                <w:sz w:val="24"/>
                <w:szCs w:val="21"/>
              </w:rPr>
              <w:t>Ruizhe</w:t>
            </w:r>
            <w:proofErr w:type="spellEnd"/>
            <w:r w:rsidRPr="00D2062C">
              <w:rPr>
                <w:rStyle w:val="Strong"/>
                <w:rFonts w:ascii="Segoe UI" w:hAnsi="Segoe UI" w:cs="Segoe UI"/>
                <w:b w:val="0"/>
                <w:color w:val="000000" w:themeColor="text1"/>
                <w:sz w:val="24"/>
                <w:szCs w:val="21"/>
              </w:rPr>
              <w:t xml:space="preserve"> Li</w:t>
            </w:r>
          </w:p>
        </w:tc>
      </w:tr>
      <w:tr w:rsidR="00CC090E" w:rsidRPr="00876186" w14:paraId="779D3C53" w14:textId="77777777" w:rsidTr="00876186">
        <w:tc>
          <w:tcPr>
            <w:tcW w:w="378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vAlign w:val="center"/>
          </w:tcPr>
          <w:p w14:paraId="599A7E78" w14:textId="79644357" w:rsidR="00CC090E" w:rsidRPr="00D2062C" w:rsidRDefault="00CC090E" w:rsidP="00876186">
            <w:pPr>
              <w:ind w:left="720"/>
              <w:rPr>
                <w:rStyle w:val="Strong"/>
                <w:rFonts w:ascii="Segoe UI" w:hAnsi="Segoe UI" w:cs="Segoe UI"/>
                <w:color w:val="000000" w:themeColor="text1"/>
                <w:sz w:val="24"/>
                <w:szCs w:val="21"/>
              </w:rPr>
            </w:pPr>
            <w:r w:rsidRPr="00D2062C">
              <w:rPr>
                <w:rStyle w:val="Strong"/>
                <w:rFonts w:ascii="Segoe UI" w:hAnsi="Segoe UI" w:cs="Segoe UI"/>
                <w:color w:val="000000" w:themeColor="text1"/>
                <w:sz w:val="24"/>
                <w:szCs w:val="21"/>
              </w:rPr>
              <w:t>Email</w:t>
            </w:r>
          </w:p>
        </w:tc>
        <w:tc>
          <w:tcPr>
            <w:tcW w:w="7010" w:type="dxa"/>
            <w:gridSpan w:val="2"/>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vAlign w:val="center"/>
          </w:tcPr>
          <w:p w14:paraId="16F2B1D7" w14:textId="375F301F" w:rsidR="00CC090E" w:rsidRPr="00D2062C" w:rsidRDefault="00D2062C" w:rsidP="00CC090E">
            <w:pPr>
              <w:rPr>
                <w:rStyle w:val="Strong"/>
                <w:rFonts w:ascii="Segoe UI" w:hAnsi="Segoe UI" w:cs="Segoe UI"/>
                <w:b w:val="0"/>
                <w:color w:val="000000" w:themeColor="text1"/>
                <w:sz w:val="24"/>
                <w:szCs w:val="21"/>
              </w:rPr>
            </w:pPr>
            <w:r w:rsidRPr="00D2062C">
              <w:rPr>
                <w:rStyle w:val="Strong"/>
                <w:rFonts w:ascii="Segoe UI" w:hAnsi="Segoe UI" w:cs="Segoe UI"/>
                <w:b w:val="0"/>
                <w:color w:val="000000" w:themeColor="text1"/>
                <w:sz w:val="24"/>
                <w:szCs w:val="21"/>
              </w:rPr>
              <w:t>ruizheli97@gmail.com</w:t>
            </w:r>
          </w:p>
        </w:tc>
      </w:tr>
      <w:tr w:rsidR="00CC090E" w:rsidRPr="00876186" w14:paraId="05743345" w14:textId="77777777" w:rsidTr="00876186">
        <w:tc>
          <w:tcPr>
            <w:tcW w:w="378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vAlign w:val="center"/>
          </w:tcPr>
          <w:p w14:paraId="7DBB9402" w14:textId="0B7E2CFC" w:rsidR="00CC090E" w:rsidRPr="00D2062C" w:rsidRDefault="00CC090E" w:rsidP="00CC090E">
            <w:pPr>
              <w:rPr>
                <w:rStyle w:val="Strong"/>
                <w:rFonts w:ascii="Segoe UI" w:hAnsi="Segoe UI" w:cs="Segoe UI"/>
                <w:color w:val="000000" w:themeColor="text1"/>
                <w:sz w:val="24"/>
                <w:szCs w:val="21"/>
              </w:rPr>
            </w:pPr>
            <w:r w:rsidRPr="00D2062C">
              <w:rPr>
                <w:rStyle w:val="Strong"/>
                <w:rFonts w:ascii="Segoe UI" w:hAnsi="Segoe UI" w:cs="Segoe UI"/>
                <w:color w:val="000000" w:themeColor="text1"/>
                <w:sz w:val="24"/>
                <w:szCs w:val="21"/>
              </w:rPr>
              <w:t>Team member #2</w:t>
            </w:r>
          </w:p>
        </w:tc>
        <w:tc>
          <w:tcPr>
            <w:tcW w:w="7010" w:type="dxa"/>
            <w:gridSpan w:val="2"/>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vAlign w:val="center"/>
          </w:tcPr>
          <w:p w14:paraId="2029FA4E" w14:textId="01B2B0AB" w:rsidR="00CC090E" w:rsidRPr="00D2062C" w:rsidRDefault="00D2062C" w:rsidP="00CC090E">
            <w:pPr>
              <w:rPr>
                <w:rStyle w:val="Strong"/>
                <w:rFonts w:ascii="Segoe UI" w:hAnsi="Segoe UI" w:cs="Segoe UI"/>
                <w:b w:val="0"/>
                <w:color w:val="000000" w:themeColor="text1"/>
                <w:sz w:val="24"/>
                <w:szCs w:val="21"/>
              </w:rPr>
            </w:pPr>
            <w:proofErr w:type="spellStart"/>
            <w:r w:rsidRPr="00D2062C">
              <w:rPr>
                <w:rStyle w:val="Strong"/>
                <w:rFonts w:ascii="Segoe UI" w:hAnsi="Segoe UI" w:cs="Segoe UI"/>
                <w:b w:val="0"/>
                <w:color w:val="000000" w:themeColor="text1"/>
                <w:sz w:val="24"/>
                <w:szCs w:val="21"/>
              </w:rPr>
              <w:t>Ruoxi</w:t>
            </w:r>
            <w:proofErr w:type="spellEnd"/>
            <w:r w:rsidRPr="00D2062C">
              <w:rPr>
                <w:rStyle w:val="Strong"/>
                <w:rFonts w:ascii="Segoe UI" w:hAnsi="Segoe UI" w:cs="Segoe UI"/>
                <w:b w:val="0"/>
                <w:color w:val="000000" w:themeColor="text1"/>
                <w:sz w:val="24"/>
                <w:szCs w:val="21"/>
              </w:rPr>
              <w:t xml:space="preserve"> Li</w:t>
            </w:r>
          </w:p>
        </w:tc>
      </w:tr>
      <w:tr w:rsidR="00D2062C" w:rsidRPr="00876186" w14:paraId="40099EC1" w14:textId="77777777" w:rsidTr="00876186">
        <w:tc>
          <w:tcPr>
            <w:tcW w:w="378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vAlign w:val="center"/>
          </w:tcPr>
          <w:p w14:paraId="15237926" w14:textId="4186D7FA" w:rsidR="00D2062C" w:rsidRPr="00D2062C" w:rsidRDefault="00D2062C" w:rsidP="00876186">
            <w:pPr>
              <w:ind w:left="720"/>
              <w:rPr>
                <w:rStyle w:val="Strong"/>
                <w:rFonts w:ascii="Segoe UI" w:hAnsi="Segoe UI" w:cs="Segoe UI"/>
                <w:color w:val="000000" w:themeColor="text1"/>
                <w:sz w:val="24"/>
                <w:szCs w:val="21"/>
              </w:rPr>
            </w:pPr>
            <w:r w:rsidRPr="00D2062C">
              <w:rPr>
                <w:rStyle w:val="Strong"/>
                <w:rFonts w:ascii="Segoe UI" w:hAnsi="Segoe UI" w:cs="Segoe UI"/>
                <w:color w:val="000000" w:themeColor="text1"/>
                <w:sz w:val="24"/>
                <w:szCs w:val="21"/>
              </w:rPr>
              <w:t>Email</w:t>
            </w:r>
          </w:p>
        </w:tc>
        <w:tc>
          <w:tcPr>
            <w:tcW w:w="7010" w:type="dxa"/>
            <w:gridSpan w:val="2"/>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vAlign w:val="center"/>
          </w:tcPr>
          <w:p w14:paraId="0CEB758F" w14:textId="640144B1" w:rsidR="00D2062C" w:rsidRPr="00D2062C" w:rsidRDefault="00D2062C" w:rsidP="00CC090E">
            <w:pPr>
              <w:rPr>
                <w:rStyle w:val="Strong"/>
                <w:rFonts w:ascii="Segoe UI" w:hAnsi="Segoe UI" w:cs="Segoe UI"/>
                <w:b w:val="0"/>
                <w:color w:val="000000" w:themeColor="text1"/>
                <w:sz w:val="24"/>
                <w:szCs w:val="21"/>
              </w:rPr>
            </w:pPr>
            <w:r w:rsidRPr="00D2062C">
              <w:rPr>
                <w:rStyle w:val="Strong"/>
                <w:rFonts w:ascii="Segoe UI" w:hAnsi="Segoe UI" w:cs="Segoe UI"/>
                <w:b w:val="0"/>
                <w:color w:val="000000" w:themeColor="text1"/>
                <w:sz w:val="24"/>
                <w:szCs w:val="21"/>
              </w:rPr>
              <w:t>rli12314@terpmail.umd.edu</w:t>
            </w:r>
          </w:p>
        </w:tc>
      </w:tr>
      <w:tr w:rsidR="00CC090E" w:rsidRPr="00876186" w14:paraId="3DDFC735" w14:textId="77777777" w:rsidTr="00876186">
        <w:tc>
          <w:tcPr>
            <w:tcW w:w="378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vAlign w:val="center"/>
          </w:tcPr>
          <w:p w14:paraId="137DD25B" w14:textId="7E88FF6C" w:rsidR="00CC090E" w:rsidRPr="00D2062C" w:rsidRDefault="00CC090E" w:rsidP="00CC090E">
            <w:pPr>
              <w:rPr>
                <w:rStyle w:val="Strong"/>
                <w:rFonts w:ascii="Segoe UI" w:hAnsi="Segoe UI" w:cs="Segoe UI"/>
                <w:color w:val="000000" w:themeColor="text1"/>
                <w:sz w:val="24"/>
                <w:szCs w:val="21"/>
              </w:rPr>
            </w:pPr>
            <w:r w:rsidRPr="00D2062C">
              <w:rPr>
                <w:rStyle w:val="Strong"/>
                <w:rFonts w:ascii="Segoe UI" w:hAnsi="Segoe UI" w:cs="Segoe UI"/>
                <w:color w:val="000000" w:themeColor="text1"/>
                <w:sz w:val="24"/>
                <w:szCs w:val="21"/>
              </w:rPr>
              <w:t>Team member #3</w:t>
            </w:r>
          </w:p>
        </w:tc>
        <w:tc>
          <w:tcPr>
            <w:tcW w:w="7010" w:type="dxa"/>
            <w:gridSpan w:val="2"/>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vAlign w:val="center"/>
          </w:tcPr>
          <w:p w14:paraId="5CFBAB19" w14:textId="5C39CEB1" w:rsidR="00CC090E" w:rsidRPr="00D2062C" w:rsidRDefault="00D2062C" w:rsidP="00CC090E">
            <w:pPr>
              <w:rPr>
                <w:rStyle w:val="Strong"/>
                <w:rFonts w:ascii="Segoe UI" w:hAnsi="Segoe UI" w:cs="Segoe UI"/>
                <w:b w:val="0"/>
                <w:color w:val="000000" w:themeColor="text1"/>
                <w:sz w:val="24"/>
                <w:szCs w:val="21"/>
              </w:rPr>
            </w:pPr>
            <w:r w:rsidRPr="00D2062C">
              <w:rPr>
                <w:rStyle w:val="Strong"/>
                <w:rFonts w:ascii="Segoe UI" w:hAnsi="Segoe UI" w:cs="Segoe UI"/>
                <w:b w:val="0"/>
                <w:color w:val="000000" w:themeColor="text1"/>
                <w:sz w:val="24"/>
                <w:szCs w:val="21"/>
              </w:rPr>
              <w:t>Shengyi Chen</w:t>
            </w:r>
          </w:p>
        </w:tc>
      </w:tr>
      <w:tr w:rsidR="00CC090E" w:rsidRPr="00876186" w14:paraId="0D0BBAF9" w14:textId="77777777" w:rsidTr="00876186">
        <w:tc>
          <w:tcPr>
            <w:tcW w:w="378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vAlign w:val="center"/>
          </w:tcPr>
          <w:p w14:paraId="3D026E2A" w14:textId="2934B076" w:rsidR="00CC090E" w:rsidRPr="00D2062C" w:rsidRDefault="00CC090E" w:rsidP="00876186">
            <w:pPr>
              <w:ind w:left="720"/>
              <w:rPr>
                <w:rStyle w:val="Strong"/>
                <w:rFonts w:ascii="Segoe UI" w:hAnsi="Segoe UI" w:cs="Segoe UI"/>
                <w:color w:val="000000" w:themeColor="text1"/>
                <w:sz w:val="24"/>
                <w:szCs w:val="21"/>
              </w:rPr>
            </w:pPr>
            <w:r w:rsidRPr="00D2062C">
              <w:rPr>
                <w:rStyle w:val="Strong"/>
                <w:rFonts w:ascii="Segoe UI" w:hAnsi="Segoe UI" w:cs="Segoe UI"/>
                <w:color w:val="000000" w:themeColor="text1"/>
                <w:sz w:val="24"/>
                <w:szCs w:val="21"/>
              </w:rPr>
              <w:t>Email</w:t>
            </w:r>
          </w:p>
        </w:tc>
        <w:tc>
          <w:tcPr>
            <w:tcW w:w="7010" w:type="dxa"/>
            <w:gridSpan w:val="2"/>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vAlign w:val="center"/>
          </w:tcPr>
          <w:p w14:paraId="21491DDF" w14:textId="564A010D" w:rsidR="00CC090E" w:rsidRPr="00D2062C" w:rsidRDefault="00D2062C" w:rsidP="00CC090E">
            <w:pPr>
              <w:rPr>
                <w:rStyle w:val="Strong"/>
                <w:rFonts w:ascii="Segoe UI" w:hAnsi="Segoe UI" w:cs="Segoe UI"/>
                <w:b w:val="0"/>
                <w:color w:val="000000" w:themeColor="text1"/>
                <w:sz w:val="24"/>
                <w:szCs w:val="21"/>
              </w:rPr>
            </w:pPr>
            <w:r w:rsidRPr="00D2062C">
              <w:rPr>
                <w:rStyle w:val="Strong"/>
                <w:rFonts w:ascii="Segoe UI" w:hAnsi="Segoe UI" w:cs="Segoe UI"/>
                <w:b w:val="0"/>
                <w:color w:val="000000" w:themeColor="text1"/>
                <w:sz w:val="24"/>
                <w:szCs w:val="21"/>
              </w:rPr>
              <w:t>jacksychen@gmail.com</w:t>
            </w:r>
          </w:p>
        </w:tc>
      </w:tr>
    </w:tbl>
    <w:p w14:paraId="109DDE9D" w14:textId="57B92871" w:rsidR="00FA459F" w:rsidRPr="00876186" w:rsidRDefault="00FA459F" w:rsidP="00FA459F">
      <w:pPr>
        <w:spacing w:after="0"/>
        <w:rPr>
          <w:rStyle w:val="Strong"/>
          <w:rFonts w:ascii="Segoe UI" w:hAnsi="Segoe UI" w:cs="Segoe UI"/>
          <w:color w:val="000000" w:themeColor="text1"/>
          <w:sz w:val="27"/>
          <w:szCs w:val="27"/>
        </w:rPr>
      </w:pPr>
    </w:p>
    <w:p w14:paraId="26221021" w14:textId="77777777" w:rsidR="001E37B1" w:rsidRDefault="001E37B1" w:rsidP="006A6811">
      <w:pPr>
        <w:spacing w:after="0"/>
        <w:rPr>
          <w:rStyle w:val="Strong"/>
          <w:rFonts w:ascii="Segoe UI" w:hAnsi="Segoe UI" w:cs="Segoe UI"/>
          <w:color w:val="FF0000"/>
          <w:szCs w:val="21"/>
        </w:rPr>
      </w:pPr>
    </w:p>
    <w:p w14:paraId="6F66CB6C" w14:textId="3C3A5D82" w:rsidR="006A6811" w:rsidRPr="001E37B1" w:rsidRDefault="006A6811" w:rsidP="006A6811">
      <w:pPr>
        <w:spacing w:after="0"/>
        <w:rPr>
          <w:rStyle w:val="Strong"/>
          <w:rFonts w:ascii="Segoe UI" w:hAnsi="Segoe UI" w:cs="Segoe UI"/>
          <w:color w:val="FF0000"/>
          <w:sz w:val="24"/>
          <w:szCs w:val="21"/>
        </w:rPr>
      </w:pPr>
      <w:r w:rsidRPr="001E37B1">
        <w:rPr>
          <w:rStyle w:val="Strong"/>
          <w:rFonts w:ascii="Segoe UI" w:hAnsi="Segoe UI" w:cs="Segoe UI"/>
          <w:color w:val="FF0000"/>
          <w:sz w:val="24"/>
          <w:szCs w:val="21"/>
        </w:rPr>
        <w:t>WRITTEN PLAN SUBMISSION – see below</w:t>
      </w:r>
    </w:p>
    <w:p w14:paraId="5596E764" w14:textId="1C627008" w:rsidR="006A6811" w:rsidRPr="001E37B1" w:rsidRDefault="006A6811" w:rsidP="006A6811">
      <w:pPr>
        <w:spacing w:after="0"/>
        <w:rPr>
          <w:rStyle w:val="Strong"/>
          <w:rFonts w:ascii="Segoe UI" w:hAnsi="Segoe UI" w:cs="Segoe UI"/>
          <w:color w:val="000000" w:themeColor="text1"/>
          <w:sz w:val="24"/>
          <w:szCs w:val="21"/>
        </w:rPr>
      </w:pPr>
    </w:p>
    <w:p w14:paraId="1937DC98" w14:textId="0AE2F69F" w:rsidR="006A6811" w:rsidRPr="001E37B1" w:rsidRDefault="006A6811" w:rsidP="006A6811">
      <w:pPr>
        <w:spacing w:after="0"/>
        <w:rPr>
          <w:rStyle w:val="Strong"/>
          <w:rFonts w:ascii="Segoe UI" w:hAnsi="Segoe UI" w:cs="Segoe UI"/>
          <w:b w:val="0"/>
          <w:color w:val="000000" w:themeColor="text1"/>
          <w:sz w:val="24"/>
          <w:szCs w:val="21"/>
        </w:rPr>
      </w:pPr>
      <w:r w:rsidRPr="001E37B1">
        <w:rPr>
          <w:rStyle w:val="Strong"/>
          <w:rFonts w:ascii="Segoe UI" w:hAnsi="Segoe UI" w:cs="Segoe UI"/>
          <w:b w:val="0"/>
          <w:color w:val="000000" w:themeColor="text1"/>
          <w:sz w:val="24"/>
          <w:szCs w:val="21"/>
        </w:rPr>
        <w:t xml:space="preserve">The below US Semi-Finals questions are based on submission criteria for the overall Imagine Cup 2017 competition. Remember that a video (10-min max) must also accompany your Written Plan submission. Both the Written Plan submission and Video submission must be completed online at the link provided in your email. </w:t>
      </w:r>
    </w:p>
    <w:p w14:paraId="0F1670F7" w14:textId="77777777" w:rsidR="006A6811" w:rsidRPr="001E37B1" w:rsidRDefault="006A6811" w:rsidP="006A6811">
      <w:pPr>
        <w:spacing w:after="0"/>
        <w:rPr>
          <w:rStyle w:val="Strong"/>
          <w:rFonts w:ascii="Segoe UI" w:hAnsi="Segoe UI" w:cs="Segoe UI"/>
          <w:b w:val="0"/>
          <w:color w:val="000000" w:themeColor="text1"/>
          <w:sz w:val="24"/>
          <w:szCs w:val="21"/>
        </w:rPr>
      </w:pPr>
    </w:p>
    <w:p w14:paraId="6AF85A9E" w14:textId="77777777" w:rsidR="006A6811" w:rsidRPr="001E37B1" w:rsidRDefault="006A6811" w:rsidP="006A6811">
      <w:pPr>
        <w:spacing w:after="0"/>
        <w:rPr>
          <w:rStyle w:val="Strong"/>
          <w:rFonts w:ascii="Segoe UI" w:hAnsi="Segoe UI" w:cs="Segoe UI"/>
          <w:b w:val="0"/>
          <w:color w:val="000000" w:themeColor="text1"/>
          <w:sz w:val="24"/>
          <w:szCs w:val="21"/>
        </w:rPr>
      </w:pPr>
      <w:r w:rsidRPr="001E37B1">
        <w:rPr>
          <w:rStyle w:val="Strong"/>
          <w:rFonts w:ascii="Segoe UI" w:hAnsi="Segoe UI" w:cs="Segoe UI"/>
          <w:b w:val="0"/>
          <w:color w:val="000000" w:themeColor="text1"/>
          <w:sz w:val="24"/>
          <w:szCs w:val="21"/>
        </w:rPr>
        <w:t xml:space="preserve">We are excited to learn more about your technology project. Tell us below about what your technology project does; who your technology project is for; and how you will bring your technology project to market. For the questions </w:t>
      </w:r>
      <w:r w:rsidRPr="001E37B1">
        <w:rPr>
          <w:rStyle w:val="Strong"/>
          <w:rFonts w:ascii="Segoe UI" w:hAnsi="Segoe UI" w:cs="Segoe UI"/>
          <w:b w:val="0"/>
          <w:color w:val="000000" w:themeColor="text1"/>
          <w:sz w:val="24"/>
          <w:szCs w:val="21"/>
          <w:u w:val="single"/>
        </w:rPr>
        <w:t>below</w:t>
      </w:r>
      <w:r w:rsidRPr="001E37B1">
        <w:rPr>
          <w:rStyle w:val="Strong"/>
          <w:rFonts w:ascii="Segoe UI" w:hAnsi="Segoe UI" w:cs="Segoe UI"/>
          <w:b w:val="0"/>
          <w:color w:val="000000" w:themeColor="text1"/>
          <w:sz w:val="24"/>
          <w:szCs w:val="21"/>
        </w:rPr>
        <w:t xml:space="preserve"> you may include images, flowcharts, or other visual elements in your document. </w:t>
      </w:r>
    </w:p>
    <w:p w14:paraId="54B943A7" w14:textId="77777777" w:rsidR="006A6811" w:rsidRPr="001E37B1" w:rsidRDefault="006A6811" w:rsidP="006A6811">
      <w:pPr>
        <w:spacing w:after="0"/>
        <w:rPr>
          <w:rStyle w:val="Strong"/>
          <w:rFonts w:ascii="Segoe UI" w:hAnsi="Segoe UI" w:cs="Segoe UI"/>
          <w:b w:val="0"/>
          <w:color w:val="000000" w:themeColor="text1"/>
          <w:sz w:val="24"/>
          <w:szCs w:val="21"/>
        </w:rPr>
      </w:pPr>
    </w:p>
    <w:p w14:paraId="62653901" w14:textId="0AD0FC44" w:rsidR="006A6811" w:rsidRPr="001E37B1" w:rsidRDefault="006A6811" w:rsidP="006A6811">
      <w:pPr>
        <w:spacing w:after="0"/>
        <w:rPr>
          <w:rStyle w:val="Strong"/>
          <w:rFonts w:ascii="Segoe UI" w:hAnsi="Segoe UI" w:cs="Segoe UI"/>
          <w:b w:val="0"/>
          <w:color w:val="000000" w:themeColor="text1"/>
          <w:sz w:val="24"/>
          <w:szCs w:val="21"/>
        </w:rPr>
      </w:pPr>
      <w:r w:rsidRPr="001E37B1">
        <w:rPr>
          <w:rStyle w:val="Strong"/>
          <w:rFonts w:ascii="Segoe UI" w:hAnsi="Segoe UI" w:cs="Segoe UI"/>
          <w:b w:val="0"/>
          <w:color w:val="000000" w:themeColor="text1"/>
          <w:sz w:val="24"/>
          <w:szCs w:val="21"/>
        </w:rPr>
        <w:t>A total of 12 teams will advance from US Semi-Finals to the US Finals.</w:t>
      </w:r>
    </w:p>
    <w:p w14:paraId="6048C54F" w14:textId="77777777" w:rsidR="006A6811" w:rsidRPr="001E37B1" w:rsidRDefault="006A6811" w:rsidP="006A6811">
      <w:pPr>
        <w:spacing w:after="0"/>
        <w:rPr>
          <w:rStyle w:val="Strong"/>
          <w:rFonts w:ascii="Segoe UI" w:hAnsi="Segoe UI" w:cs="Segoe UI"/>
          <w:b w:val="0"/>
          <w:color w:val="000000" w:themeColor="text1"/>
          <w:sz w:val="24"/>
          <w:szCs w:val="21"/>
          <w:lang w:eastAsia="zh-CN"/>
        </w:rPr>
      </w:pPr>
    </w:p>
    <w:p w14:paraId="7551632B" w14:textId="7EBD38D6" w:rsidR="00CC090E" w:rsidRPr="001E37B1" w:rsidRDefault="006A6811" w:rsidP="006A6811">
      <w:pPr>
        <w:spacing w:after="0"/>
        <w:rPr>
          <w:rStyle w:val="Strong"/>
          <w:rFonts w:ascii="Segoe UI" w:hAnsi="Segoe UI" w:cs="Segoe UI"/>
          <w:b w:val="0"/>
          <w:color w:val="000000" w:themeColor="text1"/>
          <w:sz w:val="24"/>
          <w:szCs w:val="21"/>
        </w:rPr>
      </w:pPr>
      <w:r w:rsidRPr="001E37B1">
        <w:rPr>
          <w:rStyle w:val="Strong"/>
          <w:rFonts w:ascii="Segoe UI" w:hAnsi="Segoe UI" w:cs="Segoe UI"/>
          <w:color w:val="000000" w:themeColor="text1"/>
          <w:sz w:val="24"/>
          <w:szCs w:val="21"/>
        </w:rPr>
        <w:t xml:space="preserve">It time to get started on the </w:t>
      </w:r>
      <w:r w:rsidR="001E37B1" w:rsidRPr="001E37B1">
        <w:rPr>
          <w:rStyle w:val="Strong"/>
          <w:rFonts w:ascii="Segoe UI" w:hAnsi="Segoe UI" w:cs="Segoe UI"/>
          <w:color w:val="000000" w:themeColor="text1"/>
          <w:sz w:val="24"/>
          <w:szCs w:val="21"/>
          <w:u w:val="single"/>
        </w:rPr>
        <w:t>next page</w:t>
      </w:r>
      <w:r w:rsidRPr="001E37B1">
        <w:rPr>
          <w:rStyle w:val="Strong"/>
          <w:rFonts w:ascii="Segoe UI" w:hAnsi="Segoe UI" w:cs="Segoe UI"/>
          <w:b w:val="0"/>
          <w:color w:val="000000" w:themeColor="text1"/>
          <w:sz w:val="24"/>
          <w:szCs w:val="21"/>
        </w:rPr>
        <w:t xml:space="preserve"> – we’re looking forward to seeing your team technology project submissions on </w:t>
      </w:r>
      <w:r w:rsidRPr="001E37B1">
        <w:rPr>
          <w:rStyle w:val="Strong"/>
          <w:rFonts w:ascii="Segoe UI" w:hAnsi="Segoe UI" w:cs="Segoe UI"/>
          <w:color w:val="000000" w:themeColor="text1"/>
          <w:sz w:val="24"/>
          <w:szCs w:val="21"/>
        </w:rPr>
        <w:t>January 31, 2017.</w:t>
      </w:r>
    </w:p>
    <w:p w14:paraId="1576EC7A" w14:textId="77777777" w:rsidR="00FA73A5" w:rsidRDefault="00FA73A5" w:rsidP="00931E47">
      <w:pPr>
        <w:pStyle w:val="NoSpacing"/>
        <w:rPr>
          <w:rFonts w:ascii="Segoe UI" w:hAnsi="Segoe UI" w:cs="Segoe UI"/>
          <w:b/>
          <w:color w:val="4472C4" w:themeColor="accent5"/>
          <w:szCs w:val="21"/>
        </w:rPr>
      </w:pPr>
    </w:p>
    <w:p w14:paraId="7E66B25F" w14:textId="77777777" w:rsidR="00E62FC2" w:rsidRDefault="00E62FC2">
      <w:pPr>
        <w:rPr>
          <w:rFonts w:ascii="Segoe UI" w:eastAsia="Calibri" w:hAnsi="Segoe UI" w:cs="Segoe UI"/>
          <w:b/>
          <w:color w:val="4472C4" w:themeColor="accent5"/>
          <w:szCs w:val="21"/>
        </w:rPr>
      </w:pPr>
      <w:r>
        <w:rPr>
          <w:rFonts w:ascii="Segoe UI" w:hAnsi="Segoe UI" w:cs="Segoe UI"/>
          <w:b/>
          <w:color w:val="4472C4" w:themeColor="accent5"/>
          <w:szCs w:val="21"/>
        </w:rPr>
        <w:br w:type="page"/>
      </w:r>
    </w:p>
    <w:p w14:paraId="28DD8607" w14:textId="526817D2" w:rsidR="00931E47" w:rsidRPr="001E37B1" w:rsidRDefault="00931E47" w:rsidP="00931E47">
      <w:pPr>
        <w:pStyle w:val="NoSpacing"/>
        <w:rPr>
          <w:rFonts w:ascii="Segoe UI" w:hAnsi="Segoe UI" w:cs="Segoe UI"/>
          <w:b/>
          <w:color w:val="4472C4" w:themeColor="accent5"/>
          <w:sz w:val="24"/>
          <w:szCs w:val="21"/>
        </w:rPr>
      </w:pPr>
      <w:r w:rsidRPr="001E37B1">
        <w:rPr>
          <w:rFonts w:ascii="Segoe UI" w:hAnsi="Segoe UI" w:cs="Segoe UI"/>
          <w:b/>
          <w:color w:val="4472C4" w:themeColor="accent5"/>
          <w:sz w:val="24"/>
          <w:szCs w:val="21"/>
        </w:rPr>
        <w:lastRenderedPageBreak/>
        <w:t>INNOVATION</w:t>
      </w:r>
      <w:r w:rsidR="002A186C" w:rsidRPr="001E37B1">
        <w:rPr>
          <w:rFonts w:ascii="Segoe UI" w:hAnsi="Segoe UI" w:cs="Segoe UI"/>
          <w:b/>
          <w:color w:val="4472C4" w:themeColor="accent5"/>
          <w:sz w:val="24"/>
          <w:szCs w:val="21"/>
        </w:rPr>
        <w:t xml:space="preserve"> &amp; CONCEPT</w:t>
      </w:r>
    </w:p>
    <w:p w14:paraId="556B85EB" w14:textId="77777777" w:rsidR="00931E47" w:rsidRPr="001E37B1" w:rsidRDefault="00931E47" w:rsidP="00931E47">
      <w:pPr>
        <w:pStyle w:val="NoSpacing"/>
        <w:rPr>
          <w:rFonts w:ascii="Segoe UI" w:hAnsi="Segoe UI" w:cs="Segoe UI"/>
          <w:color w:val="4472C4" w:themeColor="accent5"/>
          <w:sz w:val="24"/>
          <w:szCs w:val="21"/>
        </w:rPr>
      </w:pPr>
    </w:p>
    <w:p w14:paraId="18FD7E3C" w14:textId="2FD512A3" w:rsidR="00931E47" w:rsidRPr="001E37B1" w:rsidRDefault="00931E47" w:rsidP="00931E47">
      <w:pPr>
        <w:pStyle w:val="NoSpacing"/>
        <w:rPr>
          <w:rFonts w:ascii="Segoe UI" w:hAnsi="Segoe UI" w:cs="Segoe UI"/>
          <w:color w:val="4472C4" w:themeColor="accent5"/>
          <w:sz w:val="24"/>
          <w:szCs w:val="21"/>
        </w:rPr>
      </w:pPr>
      <w:r w:rsidRPr="001E37B1">
        <w:rPr>
          <w:rFonts w:ascii="Segoe UI" w:hAnsi="Segoe UI" w:cs="Segoe UI"/>
          <w:color w:val="4472C4" w:themeColor="accent5"/>
          <w:sz w:val="24"/>
          <w:szCs w:val="21"/>
        </w:rPr>
        <w:t xml:space="preserve">Briefly explain your </w:t>
      </w:r>
      <w:r w:rsidR="002A186C" w:rsidRPr="001E37B1">
        <w:rPr>
          <w:rFonts w:ascii="Segoe UI" w:hAnsi="Segoe UI" w:cs="Segoe UI"/>
          <w:color w:val="4472C4" w:themeColor="accent5"/>
          <w:sz w:val="24"/>
          <w:szCs w:val="21"/>
        </w:rPr>
        <w:t>project</w:t>
      </w:r>
    </w:p>
    <w:p w14:paraId="4FE092EC" w14:textId="77777777" w:rsidR="00931E47" w:rsidRDefault="00931E47" w:rsidP="00931E47">
      <w:pPr>
        <w:pStyle w:val="NoSpacing"/>
        <w:rPr>
          <w:rFonts w:ascii="Segoe UI" w:hAnsi="Segoe UI" w:cs="Segoe UI"/>
          <w:color w:val="7F7F7F" w:themeColor="text1" w:themeTint="80"/>
          <w:sz w:val="24"/>
          <w:szCs w:val="21"/>
        </w:rPr>
      </w:pPr>
      <w:r w:rsidRPr="001E37B1">
        <w:rPr>
          <w:rFonts w:ascii="Segoe UI" w:hAnsi="Segoe UI" w:cs="Segoe UI"/>
          <w:color w:val="7F7F7F" w:themeColor="text1" w:themeTint="80"/>
          <w:sz w:val="24"/>
          <w:szCs w:val="21"/>
        </w:rPr>
        <w:t xml:space="preserve">Briefly explain your concept here and how your project solves for a clear need, problem, or opportunity. </w:t>
      </w:r>
    </w:p>
    <w:p w14:paraId="7FD241F5" w14:textId="6F6FEEFE" w:rsidR="00187AC1" w:rsidRPr="00EF16E2" w:rsidRDefault="00187AC1" w:rsidP="00A71024">
      <w:pPr>
        <w:pStyle w:val="NoSpacing"/>
        <w:ind w:firstLine="720"/>
        <w:rPr>
          <w:rFonts w:ascii="Segoe UI" w:hAnsi="Segoe UI" w:cs="Segoe UI"/>
          <w:color w:val="000000" w:themeColor="text1"/>
          <w:sz w:val="24"/>
          <w:szCs w:val="21"/>
        </w:rPr>
      </w:pPr>
      <w:proofErr w:type="gramStart"/>
      <w:r w:rsidRPr="00EF16E2">
        <w:rPr>
          <w:rFonts w:ascii="Segoe UI" w:hAnsi="Segoe UI" w:cs="Segoe UI"/>
          <w:color w:val="000000" w:themeColor="text1"/>
          <w:sz w:val="24"/>
          <w:szCs w:val="21"/>
        </w:rPr>
        <w:t>According</w:t>
      </w:r>
      <w:r w:rsidR="005702F5">
        <w:rPr>
          <w:rFonts w:ascii="Segoe UI" w:hAnsi="Segoe UI" w:cs="Segoe UI"/>
          <w:color w:val="000000" w:themeColor="text1"/>
          <w:sz w:val="24"/>
          <w:szCs w:val="21"/>
        </w:rPr>
        <w:t xml:space="preserve"> to</w:t>
      </w:r>
      <w:proofErr w:type="gramEnd"/>
      <w:r w:rsidRPr="00EF16E2">
        <w:rPr>
          <w:rFonts w:ascii="Segoe UI" w:hAnsi="Segoe UI" w:cs="Segoe UI"/>
          <w:color w:val="000000" w:themeColor="text1"/>
          <w:sz w:val="24"/>
          <w:szCs w:val="21"/>
        </w:rPr>
        <w:t xml:space="preserve"> </w:t>
      </w:r>
      <w:r w:rsidR="00DC3800">
        <w:rPr>
          <w:rFonts w:ascii="Segoe UI" w:hAnsi="Segoe UI" w:cs="Segoe UI"/>
          <w:color w:val="000000" w:themeColor="text1"/>
          <w:sz w:val="24"/>
          <w:szCs w:val="21"/>
        </w:rPr>
        <w:t xml:space="preserve">the </w:t>
      </w:r>
      <w:proofErr w:type="spellStart"/>
      <w:r w:rsidRPr="00EF16E2">
        <w:rPr>
          <w:rFonts w:ascii="Segoe UI" w:hAnsi="Segoe UI" w:cs="Segoe UI"/>
          <w:color w:val="000000" w:themeColor="text1"/>
          <w:sz w:val="24"/>
          <w:szCs w:val="21"/>
        </w:rPr>
        <w:t>Ebbinghaus</w:t>
      </w:r>
      <w:proofErr w:type="spellEnd"/>
      <w:r w:rsidRPr="00EF16E2">
        <w:rPr>
          <w:rFonts w:ascii="Segoe UI" w:hAnsi="Segoe UI" w:cs="Segoe UI"/>
          <w:color w:val="000000" w:themeColor="text1"/>
          <w:sz w:val="24"/>
          <w:szCs w:val="21"/>
        </w:rPr>
        <w:t xml:space="preserve"> Forgetting Curve, students forget </w:t>
      </w:r>
      <w:r w:rsidR="005534E7">
        <w:rPr>
          <w:rFonts w:ascii="Segoe UI" w:hAnsi="Segoe UI" w:cs="Segoe UI"/>
          <w:color w:val="000000" w:themeColor="text1"/>
          <w:sz w:val="24"/>
          <w:szCs w:val="21"/>
        </w:rPr>
        <w:t>more than</w:t>
      </w:r>
      <w:r w:rsidRPr="00EF16E2">
        <w:rPr>
          <w:rFonts w:ascii="Segoe UI" w:hAnsi="Segoe UI" w:cs="Segoe UI"/>
          <w:color w:val="000000" w:themeColor="text1"/>
          <w:sz w:val="24"/>
          <w:szCs w:val="21"/>
        </w:rPr>
        <w:t xml:space="preserve"> 50% of </w:t>
      </w:r>
      <w:r w:rsidR="00D512CE">
        <w:rPr>
          <w:rFonts w:ascii="Segoe UI" w:hAnsi="Segoe UI" w:cs="Segoe UI"/>
          <w:color w:val="000000" w:themeColor="text1"/>
          <w:sz w:val="24"/>
          <w:szCs w:val="21"/>
        </w:rPr>
        <w:t xml:space="preserve">the material in their classes after </w:t>
      </w:r>
      <w:r w:rsidR="00110E86">
        <w:rPr>
          <w:rFonts w:ascii="Segoe UI" w:hAnsi="Segoe UI" w:cs="Segoe UI"/>
          <w:color w:val="000000" w:themeColor="text1"/>
          <w:sz w:val="24"/>
          <w:szCs w:val="21"/>
        </w:rPr>
        <w:t>their conclusion</w:t>
      </w:r>
      <w:r w:rsidRPr="00EF16E2">
        <w:rPr>
          <w:rFonts w:ascii="Segoe UI" w:hAnsi="Segoe UI" w:cs="Segoe UI"/>
          <w:color w:val="000000" w:themeColor="text1"/>
          <w:sz w:val="24"/>
          <w:szCs w:val="21"/>
        </w:rPr>
        <w:t>.</w:t>
      </w:r>
      <w:r w:rsidR="00110E86">
        <w:rPr>
          <w:rFonts w:ascii="Segoe UI" w:hAnsi="Segoe UI" w:cs="Segoe UI"/>
          <w:color w:val="000000" w:themeColor="text1"/>
          <w:sz w:val="24"/>
          <w:szCs w:val="21"/>
        </w:rPr>
        <w:t xml:space="preserve"> </w:t>
      </w:r>
      <w:r w:rsidR="003E142F">
        <w:rPr>
          <w:rFonts w:ascii="Segoe UI" w:hAnsi="Segoe UI" w:cs="Segoe UI"/>
          <w:color w:val="000000" w:themeColor="text1"/>
          <w:sz w:val="24"/>
          <w:szCs w:val="21"/>
        </w:rPr>
        <w:t>Thus</w:t>
      </w:r>
      <w:r w:rsidR="00110E86">
        <w:rPr>
          <w:rFonts w:ascii="Segoe UI" w:hAnsi="Segoe UI" w:cs="Segoe UI"/>
          <w:color w:val="000000" w:themeColor="text1"/>
          <w:sz w:val="24"/>
          <w:szCs w:val="21"/>
        </w:rPr>
        <w:t xml:space="preserve">, this leaves many students struggling </w:t>
      </w:r>
      <w:r w:rsidR="00CC3B9B">
        <w:rPr>
          <w:rFonts w:ascii="Segoe UI" w:hAnsi="Segoe UI" w:cs="Segoe UI"/>
          <w:color w:val="000000" w:themeColor="text1"/>
          <w:sz w:val="24"/>
          <w:szCs w:val="21"/>
        </w:rPr>
        <w:t>in</w:t>
      </w:r>
      <w:r w:rsidR="0054467C">
        <w:rPr>
          <w:rFonts w:ascii="Segoe UI" w:hAnsi="Segoe UI" w:cs="Segoe UI"/>
          <w:color w:val="000000" w:themeColor="text1"/>
          <w:sz w:val="24"/>
          <w:szCs w:val="21"/>
        </w:rPr>
        <w:t xml:space="preserve"> </w:t>
      </w:r>
      <w:r w:rsidR="00110E86">
        <w:rPr>
          <w:rFonts w:ascii="Segoe UI" w:hAnsi="Segoe UI" w:cs="Segoe UI"/>
          <w:color w:val="000000" w:themeColor="text1"/>
          <w:sz w:val="24"/>
          <w:szCs w:val="21"/>
        </w:rPr>
        <w:t>their more</w:t>
      </w:r>
      <w:r w:rsidR="00FA47C8">
        <w:rPr>
          <w:rFonts w:ascii="Segoe UI" w:hAnsi="Segoe UI" w:cs="Segoe UI"/>
          <w:color w:val="000000" w:themeColor="text1"/>
          <w:sz w:val="24"/>
          <w:szCs w:val="21"/>
        </w:rPr>
        <w:t xml:space="preserve"> </w:t>
      </w:r>
      <w:r w:rsidR="003E142F">
        <w:rPr>
          <w:rFonts w:ascii="Segoe UI" w:hAnsi="Segoe UI" w:cs="Segoe UI"/>
          <w:color w:val="000000" w:themeColor="text1"/>
          <w:sz w:val="24"/>
          <w:szCs w:val="21"/>
        </w:rPr>
        <w:t>advanced courses, oftentimes unable to recall vital information from previous classes.</w:t>
      </w:r>
      <w:r w:rsidR="00110E86">
        <w:rPr>
          <w:rFonts w:ascii="Segoe UI" w:hAnsi="Segoe UI" w:cs="Segoe UI"/>
          <w:color w:val="000000" w:themeColor="text1"/>
          <w:sz w:val="24"/>
          <w:szCs w:val="21"/>
        </w:rPr>
        <w:t xml:space="preserve"> </w:t>
      </w:r>
      <w:r w:rsidR="003E142F">
        <w:rPr>
          <w:rFonts w:ascii="Segoe UI" w:hAnsi="Segoe UI" w:cs="Segoe UI"/>
          <w:color w:val="000000" w:themeColor="text1"/>
          <w:sz w:val="24"/>
          <w:szCs w:val="21"/>
        </w:rPr>
        <w:t>With</w:t>
      </w:r>
      <w:r w:rsidRPr="00EF16E2">
        <w:rPr>
          <w:rFonts w:ascii="Segoe UI" w:hAnsi="Segoe UI" w:cs="Segoe UI"/>
          <w:color w:val="000000" w:themeColor="text1"/>
          <w:sz w:val="24"/>
          <w:szCs w:val="21"/>
        </w:rPr>
        <w:t xml:space="preserve"> Answer Students Questions</w:t>
      </w:r>
      <w:r w:rsidR="003E142F">
        <w:rPr>
          <w:rFonts w:ascii="Segoe UI" w:hAnsi="Segoe UI" w:cs="Segoe UI"/>
          <w:color w:val="000000" w:themeColor="text1"/>
          <w:sz w:val="24"/>
          <w:szCs w:val="21"/>
        </w:rPr>
        <w:t>, this no longer will be an issue. Our project</w:t>
      </w:r>
      <w:r w:rsidR="002522E2">
        <w:rPr>
          <w:rFonts w:ascii="Segoe UI" w:hAnsi="Segoe UI" w:cs="Segoe UI"/>
          <w:color w:val="000000" w:themeColor="text1"/>
          <w:sz w:val="24"/>
          <w:szCs w:val="21"/>
        </w:rPr>
        <w:t xml:space="preserve"> </w:t>
      </w:r>
      <w:r w:rsidR="00A220DD">
        <w:rPr>
          <w:rFonts w:ascii="Segoe UI" w:hAnsi="Segoe UI" w:cs="Segoe UI"/>
          <w:color w:val="000000" w:themeColor="text1"/>
          <w:sz w:val="24"/>
          <w:szCs w:val="21"/>
        </w:rPr>
        <w:t xml:space="preserve">is a web service that </w:t>
      </w:r>
      <w:r w:rsidR="003E142F">
        <w:rPr>
          <w:rFonts w:ascii="Segoe UI" w:hAnsi="Segoe UI" w:cs="Segoe UI"/>
          <w:color w:val="000000" w:themeColor="text1"/>
          <w:sz w:val="24"/>
          <w:szCs w:val="21"/>
        </w:rPr>
        <w:t xml:space="preserve">provides students with an efficient and streamlined </w:t>
      </w:r>
      <w:r w:rsidR="002522E2">
        <w:rPr>
          <w:rFonts w:ascii="Segoe UI" w:hAnsi="Segoe UI" w:cs="Segoe UI"/>
          <w:color w:val="000000" w:themeColor="text1"/>
          <w:sz w:val="24"/>
          <w:szCs w:val="21"/>
        </w:rPr>
        <w:t xml:space="preserve">way </w:t>
      </w:r>
      <w:r w:rsidR="00963277">
        <w:rPr>
          <w:rFonts w:ascii="Segoe UI" w:hAnsi="Segoe UI" w:cs="Segoe UI"/>
          <w:color w:val="000000" w:themeColor="text1"/>
          <w:sz w:val="24"/>
          <w:szCs w:val="21"/>
        </w:rPr>
        <w:t xml:space="preserve">to </w:t>
      </w:r>
      <w:r w:rsidR="00F74E94">
        <w:rPr>
          <w:rFonts w:ascii="Segoe UI" w:hAnsi="Segoe UI" w:cs="Segoe UI"/>
          <w:color w:val="000000" w:themeColor="text1"/>
          <w:sz w:val="24"/>
          <w:szCs w:val="21"/>
        </w:rPr>
        <w:t xml:space="preserve">refresh </w:t>
      </w:r>
      <w:r w:rsidR="003E142F">
        <w:rPr>
          <w:rFonts w:ascii="Segoe UI" w:hAnsi="Segoe UI" w:cs="Segoe UI"/>
          <w:color w:val="000000" w:themeColor="text1"/>
          <w:sz w:val="24"/>
          <w:szCs w:val="21"/>
        </w:rPr>
        <w:t xml:space="preserve">their </w:t>
      </w:r>
      <w:r w:rsidR="00764537">
        <w:rPr>
          <w:rFonts w:ascii="Segoe UI" w:hAnsi="Segoe UI" w:cs="Segoe UI"/>
          <w:color w:val="000000" w:themeColor="text1"/>
          <w:sz w:val="24"/>
          <w:szCs w:val="21"/>
        </w:rPr>
        <w:t>memory</w:t>
      </w:r>
      <w:r w:rsidR="003E142F">
        <w:rPr>
          <w:rFonts w:ascii="Segoe UI" w:hAnsi="Segoe UI" w:cs="Segoe UI"/>
          <w:color w:val="000000" w:themeColor="text1"/>
          <w:sz w:val="24"/>
          <w:szCs w:val="21"/>
        </w:rPr>
        <w:t xml:space="preserve"> with important c</w:t>
      </w:r>
      <w:bookmarkStart w:id="0" w:name="_GoBack"/>
      <w:bookmarkEnd w:id="0"/>
      <w:r w:rsidR="003E142F">
        <w:rPr>
          <w:rFonts w:ascii="Segoe UI" w:hAnsi="Segoe UI" w:cs="Segoe UI"/>
          <w:color w:val="000000" w:themeColor="text1"/>
          <w:sz w:val="24"/>
          <w:szCs w:val="21"/>
        </w:rPr>
        <w:t>oncepts</w:t>
      </w:r>
      <w:r w:rsidR="005B3D03">
        <w:rPr>
          <w:rFonts w:ascii="Segoe UI" w:hAnsi="Segoe UI" w:cs="Segoe UI"/>
          <w:color w:val="000000" w:themeColor="text1"/>
          <w:sz w:val="24"/>
          <w:szCs w:val="21"/>
        </w:rPr>
        <w:t xml:space="preserve">. </w:t>
      </w:r>
      <w:r w:rsidR="00DA486E">
        <w:rPr>
          <w:rFonts w:ascii="Segoe UI" w:hAnsi="Segoe UI" w:cs="Segoe UI"/>
          <w:color w:val="000000" w:themeColor="text1"/>
          <w:sz w:val="24"/>
          <w:szCs w:val="21"/>
        </w:rPr>
        <w:t>Professors and students alike</w:t>
      </w:r>
      <w:r w:rsidR="005B3D03">
        <w:rPr>
          <w:rFonts w:ascii="Segoe UI" w:hAnsi="Segoe UI" w:cs="Segoe UI"/>
          <w:color w:val="000000" w:themeColor="text1"/>
          <w:sz w:val="24"/>
          <w:szCs w:val="21"/>
        </w:rPr>
        <w:t xml:space="preserve"> can</w:t>
      </w:r>
      <w:r w:rsidR="0069328E">
        <w:rPr>
          <w:rFonts w:ascii="Segoe UI" w:hAnsi="Segoe UI" w:cs="Segoe UI"/>
          <w:color w:val="000000" w:themeColor="text1"/>
          <w:sz w:val="24"/>
          <w:szCs w:val="21"/>
        </w:rPr>
        <w:t xml:space="preserve"> </w:t>
      </w:r>
      <w:r w:rsidR="0012633B">
        <w:rPr>
          <w:rFonts w:ascii="Segoe UI" w:hAnsi="Segoe UI" w:cs="Segoe UI"/>
          <w:color w:val="000000" w:themeColor="text1"/>
          <w:sz w:val="24"/>
          <w:szCs w:val="21"/>
        </w:rPr>
        <w:t>search for and</w:t>
      </w:r>
      <w:r w:rsidR="005B3D03">
        <w:rPr>
          <w:rFonts w:ascii="Segoe UI" w:hAnsi="Segoe UI" w:cs="Segoe UI"/>
          <w:color w:val="000000" w:themeColor="text1"/>
          <w:sz w:val="24"/>
          <w:szCs w:val="21"/>
        </w:rPr>
        <w:t xml:space="preserve"> </w:t>
      </w:r>
      <w:r w:rsidR="00931E23">
        <w:rPr>
          <w:rFonts w:ascii="Segoe UI" w:hAnsi="Segoe UI" w:cs="Segoe UI"/>
          <w:color w:val="000000" w:themeColor="text1"/>
          <w:sz w:val="24"/>
          <w:szCs w:val="21"/>
        </w:rPr>
        <w:t xml:space="preserve">upload </w:t>
      </w:r>
      <w:r w:rsidR="00663740">
        <w:rPr>
          <w:rFonts w:ascii="Segoe UI" w:hAnsi="Segoe UI" w:cs="Segoe UI"/>
          <w:color w:val="000000" w:themeColor="text1"/>
          <w:sz w:val="24"/>
          <w:szCs w:val="21"/>
        </w:rPr>
        <w:t>lecture recording</w:t>
      </w:r>
      <w:r w:rsidR="00DA486E">
        <w:rPr>
          <w:rFonts w:ascii="Segoe UI" w:hAnsi="Segoe UI" w:cs="Segoe UI"/>
          <w:color w:val="000000" w:themeColor="text1"/>
          <w:sz w:val="24"/>
          <w:szCs w:val="21"/>
        </w:rPr>
        <w:t>s</w:t>
      </w:r>
      <w:r w:rsidR="00663740">
        <w:rPr>
          <w:rFonts w:ascii="Segoe UI" w:hAnsi="Segoe UI" w:cs="Segoe UI"/>
          <w:color w:val="000000" w:themeColor="text1"/>
          <w:sz w:val="24"/>
          <w:szCs w:val="21"/>
        </w:rPr>
        <w:t xml:space="preserve">, </w:t>
      </w:r>
      <w:r w:rsidR="00CF55F1">
        <w:rPr>
          <w:rFonts w:ascii="Segoe UI" w:hAnsi="Segoe UI" w:cs="Segoe UI"/>
          <w:color w:val="000000" w:themeColor="text1"/>
          <w:sz w:val="24"/>
          <w:szCs w:val="21"/>
        </w:rPr>
        <w:t>search any ke</w:t>
      </w:r>
      <w:r w:rsidR="00DA486E">
        <w:rPr>
          <w:rFonts w:ascii="Segoe UI" w:hAnsi="Segoe UI" w:cs="Segoe UI"/>
          <w:color w:val="000000" w:themeColor="text1"/>
          <w:sz w:val="24"/>
          <w:szCs w:val="21"/>
        </w:rPr>
        <w:t xml:space="preserve">yword or concept </w:t>
      </w:r>
      <w:r w:rsidR="00CF55F1">
        <w:rPr>
          <w:rFonts w:ascii="Segoe UI" w:hAnsi="Segoe UI" w:cs="Segoe UI"/>
          <w:color w:val="000000" w:themeColor="text1"/>
          <w:sz w:val="24"/>
          <w:szCs w:val="21"/>
        </w:rPr>
        <w:t>in the recording</w:t>
      </w:r>
      <w:r w:rsidR="00DA486E">
        <w:rPr>
          <w:rFonts w:ascii="Segoe UI" w:hAnsi="Segoe UI" w:cs="Segoe UI"/>
          <w:color w:val="000000" w:themeColor="text1"/>
          <w:sz w:val="24"/>
          <w:szCs w:val="21"/>
        </w:rPr>
        <w:t>s</w:t>
      </w:r>
      <w:r w:rsidR="00D94242">
        <w:rPr>
          <w:rFonts w:ascii="Segoe UI" w:hAnsi="Segoe UI" w:cs="Segoe UI"/>
          <w:color w:val="000000" w:themeColor="text1"/>
          <w:sz w:val="24"/>
          <w:szCs w:val="21"/>
        </w:rPr>
        <w:t>,</w:t>
      </w:r>
      <w:r w:rsidR="0012633B">
        <w:rPr>
          <w:rFonts w:ascii="Segoe UI" w:hAnsi="Segoe UI" w:cs="Segoe UI"/>
          <w:color w:val="000000" w:themeColor="text1"/>
          <w:sz w:val="24"/>
          <w:szCs w:val="21"/>
        </w:rPr>
        <w:t xml:space="preserve"> or discover new content to satisfy their intellectual needs.</w:t>
      </w:r>
      <w:r w:rsidR="00D94242">
        <w:rPr>
          <w:rFonts w:ascii="Segoe UI" w:hAnsi="Segoe UI" w:cs="Segoe UI"/>
          <w:color w:val="000000" w:themeColor="text1"/>
          <w:sz w:val="24"/>
          <w:szCs w:val="21"/>
        </w:rPr>
        <w:t xml:space="preserve"> Answer Students Questions will</w:t>
      </w:r>
      <w:r w:rsidR="007813D3">
        <w:rPr>
          <w:rFonts w:ascii="Segoe UI" w:hAnsi="Segoe UI" w:cs="Segoe UI"/>
          <w:color w:val="000000" w:themeColor="text1"/>
          <w:sz w:val="24"/>
          <w:szCs w:val="21"/>
        </w:rPr>
        <w:t xml:space="preserve"> take </w:t>
      </w:r>
      <w:r w:rsidR="001C51D9">
        <w:rPr>
          <w:rFonts w:ascii="Segoe UI" w:hAnsi="Segoe UI" w:cs="Segoe UI"/>
          <w:color w:val="000000" w:themeColor="text1"/>
          <w:sz w:val="24"/>
          <w:szCs w:val="21"/>
        </w:rPr>
        <w:t xml:space="preserve">the </w:t>
      </w:r>
      <w:r w:rsidR="0012633B">
        <w:rPr>
          <w:rFonts w:ascii="Segoe UI" w:hAnsi="Segoe UI" w:cs="Segoe UI"/>
          <w:color w:val="000000" w:themeColor="text1"/>
          <w:sz w:val="24"/>
          <w:szCs w:val="21"/>
        </w:rPr>
        <w:t>user</w:t>
      </w:r>
      <w:r w:rsidR="00064F3A">
        <w:rPr>
          <w:rFonts w:ascii="Segoe UI" w:hAnsi="Segoe UI" w:cs="Segoe UI"/>
          <w:color w:val="000000" w:themeColor="text1"/>
          <w:sz w:val="24"/>
          <w:szCs w:val="21"/>
        </w:rPr>
        <w:t xml:space="preserve"> to </w:t>
      </w:r>
      <w:r w:rsidR="000E7BFA">
        <w:rPr>
          <w:rFonts w:ascii="Segoe UI" w:hAnsi="Segoe UI" w:cs="Segoe UI"/>
          <w:color w:val="000000" w:themeColor="text1"/>
          <w:sz w:val="24"/>
          <w:szCs w:val="21"/>
        </w:rPr>
        <w:t>that</w:t>
      </w:r>
      <w:r w:rsidR="00064F3A">
        <w:rPr>
          <w:rFonts w:ascii="Segoe UI" w:hAnsi="Segoe UI" w:cs="Segoe UI"/>
          <w:color w:val="000000" w:themeColor="text1"/>
          <w:sz w:val="24"/>
          <w:szCs w:val="21"/>
        </w:rPr>
        <w:t xml:space="preserve"> moment </w:t>
      </w:r>
      <w:r w:rsidR="000E7BFA">
        <w:rPr>
          <w:rFonts w:ascii="Segoe UI" w:hAnsi="Segoe UI" w:cs="Segoe UI"/>
          <w:color w:val="000000" w:themeColor="text1"/>
          <w:sz w:val="24"/>
          <w:szCs w:val="21"/>
        </w:rPr>
        <w:t>in the lecture</w:t>
      </w:r>
      <w:r w:rsidR="0012633B">
        <w:rPr>
          <w:rFonts w:ascii="Segoe UI" w:hAnsi="Segoe UI" w:cs="Segoe UI"/>
          <w:color w:val="000000" w:themeColor="text1"/>
          <w:sz w:val="24"/>
          <w:szCs w:val="21"/>
        </w:rPr>
        <w:t xml:space="preserve"> with clinical precision</w:t>
      </w:r>
      <w:r w:rsidR="00D94242">
        <w:rPr>
          <w:rFonts w:ascii="Segoe UI" w:hAnsi="Segoe UI" w:cs="Segoe UI"/>
          <w:color w:val="000000" w:themeColor="text1"/>
          <w:sz w:val="24"/>
          <w:szCs w:val="21"/>
        </w:rPr>
        <w:t>.</w:t>
      </w:r>
      <w:r w:rsidR="006C22E1">
        <w:rPr>
          <w:rFonts w:ascii="Segoe UI" w:hAnsi="Segoe UI" w:cs="Segoe UI"/>
          <w:color w:val="000000" w:themeColor="text1"/>
          <w:sz w:val="24"/>
          <w:szCs w:val="21"/>
        </w:rPr>
        <w:t xml:space="preserve"> </w:t>
      </w:r>
      <w:r w:rsidR="0012633B">
        <w:rPr>
          <w:rFonts w:ascii="Segoe UI" w:hAnsi="Segoe UI" w:cs="Segoe UI"/>
          <w:color w:val="000000" w:themeColor="text1"/>
          <w:sz w:val="24"/>
          <w:szCs w:val="21"/>
        </w:rPr>
        <w:t xml:space="preserve">In addition, </w:t>
      </w:r>
      <w:r w:rsidR="006C22E1">
        <w:rPr>
          <w:rFonts w:ascii="Segoe UI" w:hAnsi="Segoe UI" w:cs="Segoe UI"/>
          <w:color w:val="000000" w:themeColor="text1"/>
          <w:sz w:val="24"/>
          <w:szCs w:val="21"/>
        </w:rPr>
        <w:t xml:space="preserve">Answer Students Questions </w:t>
      </w:r>
      <w:r w:rsidR="0012633B">
        <w:rPr>
          <w:rFonts w:ascii="Segoe UI" w:hAnsi="Segoe UI" w:cs="Segoe UI"/>
          <w:color w:val="000000" w:themeColor="text1"/>
          <w:sz w:val="24"/>
          <w:szCs w:val="21"/>
        </w:rPr>
        <w:t>has a vast database</w:t>
      </w:r>
      <w:r w:rsidR="006C22E1">
        <w:rPr>
          <w:rFonts w:ascii="Segoe UI" w:hAnsi="Segoe UI" w:cs="Segoe UI"/>
          <w:color w:val="000000" w:themeColor="text1"/>
          <w:sz w:val="24"/>
          <w:szCs w:val="21"/>
        </w:rPr>
        <w:t xml:space="preserve"> </w:t>
      </w:r>
      <w:r w:rsidR="002541A8">
        <w:rPr>
          <w:rFonts w:ascii="Segoe UI" w:hAnsi="Segoe UI" w:cs="Segoe UI"/>
          <w:color w:val="000000" w:themeColor="text1"/>
          <w:sz w:val="24"/>
          <w:szCs w:val="21"/>
        </w:rPr>
        <w:t xml:space="preserve">for students to </w:t>
      </w:r>
      <w:r w:rsidR="00F95475">
        <w:rPr>
          <w:rFonts w:ascii="Segoe UI" w:hAnsi="Segoe UI" w:cs="Segoe UI"/>
          <w:color w:val="000000" w:themeColor="text1"/>
          <w:sz w:val="24"/>
          <w:szCs w:val="21"/>
        </w:rPr>
        <w:t xml:space="preserve">quickly </w:t>
      </w:r>
      <w:r w:rsidR="0012633B">
        <w:rPr>
          <w:rFonts w:ascii="Segoe UI" w:hAnsi="Segoe UI" w:cs="Segoe UI"/>
          <w:color w:val="000000" w:themeColor="text1"/>
          <w:sz w:val="24"/>
          <w:szCs w:val="21"/>
        </w:rPr>
        <w:t>find information and concepts</w:t>
      </w:r>
      <w:r w:rsidR="00F95475">
        <w:rPr>
          <w:rFonts w:ascii="Segoe UI" w:hAnsi="Segoe UI" w:cs="Segoe UI"/>
          <w:color w:val="000000" w:themeColor="text1"/>
          <w:sz w:val="24"/>
          <w:szCs w:val="21"/>
        </w:rPr>
        <w:t xml:space="preserve"> </w:t>
      </w:r>
      <w:r w:rsidR="0012633B">
        <w:rPr>
          <w:rFonts w:ascii="Segoe UI" w:hAnsi="Segoe UI" w:cs="Segoe UI"/>
          <w:color w:val="000000" w:themeColor="text1"/>
          <w:sz w:val="24"/>
          <w:szCs w:val="21"/>
        </w:rPr>
        <w:t>to learn, expanding their knowledge and reducing clutter in their mind</w:t>
      </w:r>
      <w:r w:rsidR="00EA7754">
        <w:rPr>
          <w:rFonts w:ascii="Segoe UI" w:hAnsi="Segoe UI" w:cs="Segoe UI"/>
          <w:color w:val="000000" w:themeColor="text1"/>
          <w:sz w:val="24"/>
          <w:szCs w:val="21"/>
        </w:rPr>
        <w:t>.</w:t>
      </w:r>
      <w:r w:rsidR="002A366D">
        <w:rPr>
          <w:rFonts w:ascii="Segoe UI" w:hAnsi="Segoe UI" w:cs="Segoe UI"/>
          <w:color w:val="000000" w:themeColor="text1"/>
          <w:sz w:val="24"/>
          <w:szCs w:val="21"/>
        </w:rPr>
        <w:t xml:space="preserve"> </w:t>
      </w:r>
      <w:r w:rsidR="00FC0930">
        <w:rPr>
          <w:rFonts w:ascii="Segoe UI" w:hAnsi="Segoe UI" w:cs="Segoe UI"/>
          <w:color w:val="000000" w:themeColor="text1"/>
          <w:sz w:val="24"/>
          <w:szCs w:val="21"/>
        </w:rPr>
        <w:t>We plan to partner w</w:t>
      </w:r>
      <w:r w:rsidR="0012633B">
        <w:rPr>
          <w:rFonts w:ascii="Segoe UI" w:hAnsi="Segoe UI" w:cs="Segoe UI"/>
          <w:color w:val="000000" w:themeColor="text1"/>
          <w:sz w:val="24"/>
          <w:szCs w:val="21"/>
        </w:rPr>
        <w:t xml:space="preserve">ith universities in the future, where students and professors can upload recordings </w:t>
      </w:r>
      <w:r w:rsidR="001F301D">
        <w:rPr>
          <w:rFonts w:ascii="Segoe UI" w:hAnsi="Segoe UI" w:cs="Segoe UI"/>
          <w:color w:val="000000" w:themeColor="text1"/>
          <w:sz w:val="24"/>
          <w:szCs w:val="21"/>
        </w:rPr>
        <w:t>of lecture</w:t>
      </w:r>
      <w:r w:rsidR="0012633B">
        <w:rPr>
          <w:rFonts w:ascii="Segoe UI" w:hAnsi="Segoe UI" w:cs="Segoe UI"/>
          <w:color w:val="000000" w:themeColor="text1"/>
          <w:sz w:val="24"/>
          <w:szCs w:val="21"/>
        </w:rPr>
        <w:t>s</w:t>
      </w:r>
      <w:r w:rsidR="001F301D">
        <w:rPr>
          <w:rFonts w:ascii="Segoe UI" w:hAnsi="Segoe UI" w:cs="Segoe UI"/>
          <w:color w:val="000000" w:themeColor="text1"/>
          <w:sz w:val="24"/>
          <w:szCs w:val="21"/>
        </w:rPr>
        <w:t xml:space="preserve"> </w:t>
      </w:r>
      <w:r w:rsidR="0012633B">
        <w:rPr>
          <w:rFonts w:ascii="Segoe UI" w:hAnsi="Segoe UI" w:cs="Segoe UI"/>
          <w:color w:val="000000" w:themeColor="text1"/>
          <w:sz w:val="24"/>
          <w:szCs w:val="21"/>
        </w:rPr>
        <w:t>for users to access all around the globe.</w:t>
      </w:r>
      <w:r w:rsidR="001F301D">
        <w:rPr>
          <w:rFonts w:ascii="Segoe UI" w:hAnsi="Segoe UI" w:cs="Segoe UI"/>
          <w:color w:val="000000" w:themeColor="text1"/>
          <w:sz w:val="24"/>
          <w:szCs w:val="21"/>
        </w:rPr>
        <w:t xml:space="preserve"> </w:t>
      </w:r>
      <w:ins w:id="1" w:author="Shengyi Chen" w:date="2017-01-29T20:22:00Z">
        <w:r w:rsidR="0054467C">
          <w:rPr>
            <w:rFonts w:ascii="Segoe UI" w:hAnsi="Segoe UI" w:cs="Segoe UI"/>
            <w:color w:val="000000" w:themeColor="text1"/>
            <w:sz w:val="24"/>
            <w:szCs w:val="21"/>
          </w:rPr>
          <w:t xml:space="preserve"> </w:t>
        </w:r>
      </w:ins>
    </w:p>
    <w:p w14:paraId="75713A61" w14:textId="77777777" w:rsidR="00931E47" w:rsidRPr="001E37B1" w:rsidRDefault="00931E47" w:rsidP="00931E47">
      <w:pPr>
        <w:pStyle w:val="NoSpacing"/>
        <w:rPr>
          <w:rFonts w:ascii="Segoe UI" w:hAnsi="Segoe UI" w:cs="Segoe UI"/>
          <w:sz w:val="24"/>
          <w:szCs w:val="21"/>
          <w:lang w:eastAsia="zh-CN"/>
        </w:rPr>
      </w:pPr>
    </w:p>
    <w:p w14:paraId="13D9827E" w14:textId="7A246AE1" w:rsidR="00931E47" w:rsidRPr="001E37B1" w:rsidRDefault="00931E47" w:rsidP="00931E47">
      <w:pPr>
        <w:pStyle w:val="NoSpacing"/>
        <w:rPr>
          <w:rFonts w:ascii="Segoe UI" w:hAnsi="Segoe UI" w:cs="Segoe UI"/>
          <w:color w:val="4472C4" w:themeColor="accent5"/>
          <w:sz w:val="24"/>
          <w:szCs w:val="21"/>
        </w:rPr>
      </w:pPr>
      <w:r w:rsidRPr="001E37B1">
        <w:rPr>
          <w:rFonts w:ascii="Segoe UI" w:hAnsi="Segoe UI" w:cs="Segoe UI"/>
          <w:color w:val="4472C4" w:themeColor="accent5"/>
          <w:sz w:val="24"/>
          <w:szCs w:val="21"/>
        </w:rPr>
        <w:t xml:space="preserve">Summarize </w:t>
      </w:r>
      <w:r w:rsidR="002A186C" w:rsidRPr="001E37B1">
        <w:rPr>
          <w:rFonts w:ascii="Segoe UI" w:hAnsi="Segoe UI" w:cs="Segoe UI"/>
          <w:color w:val="4472C4" w:themeColor="accent5"/>
          <w:sz w:val="24"/>
          <w:szCs w:val="21"/>
        </w:rPr>
        <w:t>the value</w:t>
      </w:r>
    </w:p>
    <w:p w14:paraId="1A6FDAF1" w14:textId="27D04459" w:rsidR="00931E47" w:rsidRPr="001E37B1" w:rsidRDefault="00931E47" w:rsidP="00931E47">
      <w:pPr>
        <w:pStyle w:val="NoSpacing"/>
        <w:rPr>
          <w:rFonts w:ascii="Segoe UI" w:hAnsi="Segoe UI" w:cs="Segoe UI"/>
          <w:color w:val="7F7F7F" w:themeColor="text1" w:themeTint="80"/>
          <w:sz w:val="24"/>
          <w:szCs w:val="21"/>
        </w:rPr>
      </w:pPr>
      <w:r w:rsidRPr="001E37B1">
        <w:rPr>
          <w:rFonts w:ascii="Segoe UI" w:hAnsi="Segoe UI" w:cs="Segoe UI"/>
          <w:color w:val="7F7F7F" w:themeColor="text1" w:themeTint="80"/>
          <w:sz w:val="24"/>
          <w:szCs w:val="21"/>
        </w:rPr>
        <w:t xml:space="preserve">Think about what value your technology </w:t>
      </w:r>
      <w:r w:rsidR="002A186C" w:rsidRPr="001E37B1">
        <w:rPr>
          <w:rFonts w:ascii="Segoe UI" w:hAnsi="Segoe UI" w:cs="Segoe UI"/>
          <w:color w:val="7F7F7F" w:themeColor="text1" w:themeTint="80"/>
          <w:sz w:val="24"/>
          <w:szCs w:val="21"/>
        </w:rPr>
        <w:t>brings</w:t>
      </w:r>
      <w:r w:rsidRPr="001E37B1">
        <w:rPr>
          <w:rFonts w:ascii="Segoe UI" w:hAnsi="Segoe UI" w:cs="Segoe UI"/>
          <w:color w:val="7F7F7F" w:themeColor="text1" w:themeTint="80"/>
          <w:sz w:val="24"/>
          <w:szCs w:val="21"/>
        </w:rPr>
        <w:t xml:space="preserve"> to consumers, users, and</w:t>
      </w:r>
      <w:r w:rsidR="002A186C" w:rsidRPr="001E37B1">
        <w:rPr>
          <w:rFonts w:ascii="Segoe UI" w:hAnsi="Segoe UI" w:cs="Segoe UI"/>
          <w:color w:val="7F7F7F" w:themeColor="text1" w:themeTint="80"/>
          <w:sz w:val="24"/>
          <w:szCs w:val="21"/>
        </w:rPr>
        <w:t>/or</w:t>
      </w:r>
      <w:r w:rsidRPr="001E37B1">
        <w:rPr>
          <w:rFonts w:ascii="Segoe UI" w:hAnsi="Segoe UI" w:cs="Segoe UI"/>
          <w:color w:val="7F7F7F" w:themeColor="text1" w:themeTint="80"/>
          <w:sz w:val="24"/>
          <w:szCs w:val="21"/>
        </w:rPr>
        <w:t xml:space="preserve"> customers (1-2 sentences max). </w:t>
      </w:r>
    </w:p>
    <w:p w14:paraId="502F07BF" w14:textId="1BD39AE0" w:rsidR="00931E47" w:rsidRPr="00726475" w:rsidRDefault="009A472D" w:rsidP="00A71024">
      <w:pPr>
        <w:pStyle w:val="NoSpacing"/>
        <w:ind w:firstLine="720"/>
        <w:rPr>
          <w:rFonts w:ascii="Segoe UI" w:hAnsi="Segoe UI" w:cs="Segoe UI"/>
          <w:color w:val="000000" w:themeColor="text1"/>
          <w:sz w:val="24"/>
          <w:szCs w:val="21"/>
          <w:lang w:eastAsia="zh-CN"/>
        </w:rPr>
      </w:pPr>
      <w:r>
        <w:rPr>
          <w:rFonts w:ascii="Segoe UI" w:hAnsi="Segoe UI" w:cs="Segoe UI"/>
          <w:color w:val="000000" w:themeColor="text1"/>
          <w:sz w:val="24"/>
          <w:szCs w:val="21"/>
        </w:rPr>
        <w:t xml:space="preserve">Our technology </w:t>
      </w:r>
      <w:r w:rsidR="006515BC">
        <w:rPr>
          <w:rFonts w:ascii="Segoe UI" w:hAnsi="Segoe UI" w:cs="Segoe UI"/>
          <w:color w:val="000000" w:themeColor="text1"/>
          <w:sz w:val="24"/>
          <w:szCs w:val="21"/>
        </w:rPr>
        <w:t xml:space="preserve">improves </w:t>
      </w:r>
      <w:r w:rsidR="00B006F1">
        <w:rPr>
          <w:rFonts w:ascii="Segoe UI" w:hAnsi="Segoe UI" w:cs="Segoe UI"/>
          <w:color w:val="000000" w:themeColor="text1"/>
          <w:sz w:val="24"/>
          <w:szCs w:val="21"/>
        </w:rPr>
        <w:t>the academic</w:t>
      </w:r>
      <w:r w:rsidR="00E719A8">
        <w:rPr>
          <w:rFonts w:ascii="Segoe UI" w:hAnsi="Segoe UI" w:cs="Segoe UI"/>
          <w:color w:val="000000" w:themeColor="text1"/>
          <w:sz w:val="24"/>
          <w:szCs w:val="21"/>
        </w:rPr>
        <w:t>s</w:t>
      </w:r>
      <w:r w:rsidRPr="009A472D">
        <w:rPr>
          <w:rFonts w:ascii="Segoe UI" w:hAnsi="Segoe UI" w:cs="Segoe UI"/>
          <w:color w:val="000000" w:themeColor="text1"/>
          <w:sz w:val="24"/>
          <w:szCs w:val="21"/>
        </w:rPr>
        <w:t xml:space="preserve"> </w:t>
      </w:r>
      <w:r>
        <w:rPr>
          <w:rFonts w:ascii="Segoe UI" w:hAnsi="Segoe UI" w:cs="Segoe UI"/>
          <w:color w:val="000000" w:themeColor="text1"/>
          <w:sz w:val="24"/>
          <w:szCs w:val="21"/>
        </w:rPr>
        <w:t>experience</w:t>
      </w:r>
      <w:r w:rsidR="00E719A8">
        <w:rPr>
          <w:rFonts w:ascii="Segoe UI" w:hAnsi="Segoe UI" w:cs="Segoe UI"/>
          <w:color w:val="000000" w:themeColor="text1"/>
          <w:sz w:val="24"/>
          <w:szCs w:val="21"/>
        </w:rPr>
        <w:t xml:space="preserve"> </w:t>
      </w:r>
      <w:r>
        <w:rPr>
          <w:rFonts w:ascii="Segoe UI" w:hAnsi="Segoe UI" w:cs="Segoe UI"/>
          <w:color w:val="000000" w:themeColor="text1"/>
          <w:sz w:val="24"/>
          <w:szCs w:val="21"/>
        </w:rPr>
        <w:t xml:space="preserve">by allowing </w:t>
      </w:r>
      <w:r w:rsidR="00B006F1">
        <w:rPr>
          <w:rFonts w:ascii="Segoe UI" w:hAnsi="Segoe UI" w:cs="Segoe UI"/>
          <w:color w:val="000000" w:themeColor="text1"/>
          <w:sz w:val="24"/>
          <w:szCs w:val="21"/>
        </w:rPr>
        <w:t>users</w:t>
      </w:r>
      <w:r>
        <w:rPr>
          <w:rFonts w:ascii="Segoe UI" w:hAnsi="Segoe UI" w:cs="Segoe UI"/>
          <w:color w:val="000000" w:themeColor="text1"/>
          <w:sz w:val="24"/>
          <w:szCs w:val="21"/>
        </w:rPr>
        <w:t xml:space="preserve"> to </w:t>
      </w:r>
      <w:r w:rsidR="00B006F1">
        <w:rPr>
          <w:rFonts w:ascii="Segoe UI" w:hAnsi="Segoe UI" w:cs="Segoe UI"/>
          <w:color w:val="000000" w:themeColor="text1"/>
          <w:sz w:val="24"/>
          <w:szCs w:val="21"/>
        </w:rPr>
        <w:t>efficiently access</w:t>
      </w:r>
      <w:r>
        <w:rPr>
          <w:rFonts w:ascii="Segoe UI" w:hAnsi="Segoe UI" w:cs="Segoe UI"/>
          <w:color w:val="000000" w:themeColor="text1"/>
          <w:sz w:val="24"/>
          <w:szCs w:val="21"/>
        </w:rPr>
        <w:t xml:space="preserve"> the information with no ifs, ands</w:t>
      </w:r>
      <w:r w:rsidR="00B006F1">
        <w:rPr>
          <w:rFonts w:ascii="Segoe UI" w:hAnsi="Segoe UI" w:cs="Segoe UI"/>
          <w:color w:val="000000" w:themeColor="text1"/>
          <w:sz w:val="24"/>
          <w:szCs w:val="21"/>
        </w:rPr>
        <w:t>,</w:t>
      </w:r>
      <w:r>
        <w:rPr>
          <w:rFonts w:ascii="Segoe UI" w:hAnsi="Segoe UI" w:cs="Segoe UI"/>
          <w:color w:val="000000" w:themeColor="text1"/>
          <w:sz w:val="24"/>
          <w:szCs w:val="21"/>
        </w:rPr>
        <w:t xml:space="preserve"> or buts. In addition,</w:t>
      </w:r>
      <w:r w:rsidR="009F312E">
        <w:rPr>
          <w:rFonts w:ascii="Segoe UI" w:hAnsi="Segoe UI" w:cs="Segoe UI"/>
          <w:color w:val="000000" w:themeColor="text1"/>
          <w:sz w:val="24"/>
          <w:szCs w:val="21"/>
        </w:rPr>
        <w:t xml:space="preserve"> it </w:t>
      </w:r>
      <w:r w:rsidR="00B006F1">
        <w:rPr>
          <w:rFonts w:ascii="Segoe UI" w:hAnsi="Segoe UI" w:cs="Segoe UI"/>
          <w:color w:val="000000" w:themeColor="text1"/>
          <w:sz w:val="24"/>
          <w:szCs w:val="21"/>
        </w:rPr>
        <w:t>serves as a crutch for the mind, giving</w:t>
      </w:r>
      <w:r w:rsidR="009F312E">
        <w:rPr>
          <w:rFonts w:ascii="Segoe UI" w:hAnsi="Segoe UI" w:cs="Segoe UI"/>
          <w:color w:val="000000" w:themeColor="text1"/>
          <w:sz w:val="24"/>
          <w:szCs w:val="21"/>
        </w:rPr>
        <w:t xml:space="preserve"> students </w:t>
      </w:r>
      <w:r w:rsidR="00B006F1">
        <w:rPr>
          <w:rFonts w:ascii="Segoe UI" w:hAnsi="Segoe UI" w:cs="Segoe UI"/>
          <w:color w:val="000000" w:themeColor="text1"/>
          <w:sz w:val="24"/>
          <w:szCs w:val="21"/>
        </w:rPr>
        <w:t xml:space="preserve">the support and information they need without having it cloud their mind, granting them </w:t>
      </w:r>
      <w:r w:rsidR="009F312E">
        <w:rPr>
          <w:rFonts w:ascii="Segoe UI" w:hAnsi="Segoe UI" w:cs="Segoe UI"/>
          <w:color w:val="000000" w:themeColor="text1"/>
          <w:sz w:val="24"/>
          <w:szCs w:val="21"/>
        </w:rPr>
        <w:t xml:space="preserve">more time </w:t>
      </w:r>
      <w:r w:rsidR="00B006F1">
        <w:rPr>
          <w:rFonts w:ascii="Segoe UI" w:hAnsi="Segoe UI" w:cs="Segoe UI"/>
          <w:color w:val="000000" w:themeColor="text1"/>
          <w:sz w:val="24"/>
          <w:szCs w:val="21"/>
        </w:rPr>
        <w:t>and energy to focus on other academic endeavors.</w:t>
      </w:r>
    </w:p>
    <w:p w14:paraId="3B646679" w14:textId="77777777" w:rsidR="003C460A" w:rsidRPr="001E37B1" w:rsidRDefault="003C460A" w:rsidP="00931E47">
      <w:pPr>
        <w:pStyle w:val="NoSpacing"/>
        <w:rPr>
          <w:rFonts w:ascii="Segoe UI" w:hAnsi="Segoe UI" w:cs="Segoe UI"/>
          <w:color w:val="0070C0"/>
          <w:sz w:val="24"/>
          <w:szCs w:val="21"/>
        </w:rPr>
      </w:pPr>
    </w:p>
    <w:p w14:paraId="37490D11" w14:textId="4A89DA47" w:rsidR="00931E47" w:rsidRPr="001E37B1" w:rsidRDefault="00931E47" w:rsidP="00931E47">
      <w:pPr>
        <w:pStyle w:val="NoSpacing"/>
        <w:rPr>
          <w:rFonts w:ascii="Segoe UI" w:hAnsi="Segoe UI" w:cs="Segoe UI"/>
          <w:color w:val="0070C0"/>
          <w:sz w:val="24"/>
          <w:szCs w:val="21"/>
        </w:rPr>
      </w:pPr>
      <w:r w:rsidRPr="001E37B1">
        <w:rPr>
          <w:rFonts w:ascii="Segoe UI" w:hAnsi="Segoe UI" w:cs="Segoe UI"/>
          <w:color w:val="4472C4" w:themeColor="accent5"/>
          <w:sz w:val="24"/>
          <w:szCs w:val="21"/>
        </w:rPr>
        <w:t>Define the product or service created and its target audience</w:t>
      </w:r>
    </w:p>
    <w:p w14:paraId="0887277C" w14:textId="6B79A3F8" w:rsidR="00931E47" w:rsidRPr="001E37B1" w:rsidRDefault="00931E47" w:rsidP="00931E47">
      <w:pPr>
        <w:pStyle w:val="NoSpacing"/>
        <w:rPr>
          <w:rFonts w:ascii="Segoe UI" w:hAnsi="Segoe UI" w:cs="Segoe UI"/>
          <w:color w:val="7F7F7F" w:themeColor="text1" w:themeTint="80"/>
          <w:sz w:val="24"/>
          <w:szCs w:val="21"/>
        </w:rPr>
      </w:pPr>
      <w:r w:rsidRPr="001E37B1">
        <w:rPr>
          <w:rFonts w:ascii="Segoe UI" w:hAnsi="Segoe UI" w:cs="Segoe UI"/>
          <w:color w:val="7F7F7F" w:themeColor="text1" w:themeTint="80"/>
          <w:sz w:val="24"/>
          <w:szCs w:val="21"/>
        </w:rPr>
        <w:t xml:space="preserve">Describe whether this is a new or improved product or service. How is it meaningful and what does it accomplish? Explain who your audience is. Consider targeted platforms, geography, and demographics. If possible, include the estimated size of your target audience (please cite your source for your estimates). </w:t>
      </w:r>
    </w:p>
    <w:p w14:paraId="6514D0BD" w14:textId="22930FAD" w:rsidR="00A26288" w:rsidRDefault="00B006F1" w:rsidP="00030503">
      <w:pPr>
        <w:spacing w:after="0"/>
        <w:ind w:firstLine="720"/>
        <w:rPr>
          <w:rStyle w:val="Strong"/>
          <w:rFonts w:ascii="Segoe UI" w:hAnsi="Segoe UI" w:cs="Segoe UI"/>
          <w:b w:val="0"/>
          <w:color w:val="000000" w:themeColor="text1"/>
          <w:sz w:val="24"/>
          <w:szCs w:val="21"/>
          <w:lang w:eastAsia="zh-CN"/>
        </w:rPr>
      </w:pPr>
      <w:r>
        <w:rPr>
          <w:rStyle w:val="Strong"/>
          <w:rFonts w:ascii="Segoe UI" w:hAnsi="Segoe UI" w:cs="Segoe UI"/>
          <w:b w:val="0"/>
          <w:color w:val="000000" w:themeColor="text1"/>
          <w:sz w:val="24"/>
          <w:szCs w:val="21"/>
          <w:lang w:eastAsia="zh-CN"/>
        </w:rPr>
        <w:t>Several</w:t>
      </w:r>
      <w:r w:rsidR="001D01E1">
        <w:rPr>
          <w:rStyle w:val="Strong"/>
          <w:rFonts w:ascii="Segoe UI" w:hAnsi="Segoe UI" w:cs="Segoe UI"/>
          <w:b w:val="0"/>
          <w:color w:val="000000" w:themeColor="text1"/>
          <w:sz w:val="24"/>
          <w:szCs w:val="21"/>
          <w:lang w:eastAsia="zh-CN"/>
        </w:rPr>
        <w:t xml:space="preserve"> </w:t>
      </w:r>
      <w:r w:rsidR="00060513">
        <w:rPr>
          <w:rStyle w:val="Strong"/>
          <w:rFonts w:ascii="Segoe UI" w:hAnsi="Segoe UI" w:cs="Segoe UI"/>
          <w:b w:val="0"/>
          <w:color w:val="000000" w:themeColor="text1"/>
          <w:sz w:val="24"/>
          <w:szCs w:val="21"/>
          <w:lang w:eastAsia="zh-CN"/>
        </w:rPr>
        <w:t>product</w:t>
      </w:r>
      <w:r w:rsidR="00061764">
        <w:rPr>
          <w:rStyle w:val="Strong"/>
          <w:rFonts w:ascii="Segoe UI" w:hAnsi="Segoe UI" w:cs="Segoe UI"/>
          <w:b w:val="0"/>
          <w:color w:val="000000" w:themeColor="text1"/>
          <w:sz w:val="24"/>
          <w:szCs w:val="21"/>
          <w:lang w:eastAsia="zh-CN"/>
        </w:rPr>
        <w:t>s</w:t>
      </w:r>
      <w:r w:rsidR="00060513">
        <w:rPr>
          <w:rStyle w:val="Strong"/>
          <w:rFonts w:ascii="Segoe UI" w:hAnsi="Segoe UI" w:cs="Segoe UI"/>
          <w:b w:val="0"/>
          <w:color w:val="000000" w:themeColor="text1"/>
          <w:sz w:val="24"/>
          <w:szCs w:val="21"/>
          <w:lang w:eastAsia="zh-CN"/>
        </w:rPr>
        <w:t xml:space="preserve"> </w:t>
      </w:r>
      <w:r>
        <w:rPr>
          <w:rStyle w:val="Strong"/>
          <w:rFonts w:ascii="Segoe UI" w:hAnsi="Segoe UI" w:cs="Segoe UI"/>
          <w:b w:val="0"/>
          <w:color w:val="000000" w:themeColor="text1"/>
          <w:sz w:val="24"/>
          <w:szCs w:val="21"/>
          <w:lang w:eastAsia="zh-CN"/>
        </w:rPr>
        <w:t>in the market do allow</w:t>
      </w:r>
      <w:r w:rsidR="00060513">
        <w:rPr>
          <w:rStyle w:val="Strong"/>
          <w:rFonts w:ascii="Segoe UI" w:hAnsi="Segoe UI" w:cs="Segoe UI"/>
          <w:b w:val="0"/>
          <w:color w:val="000000" w:themeColor="text1"/>
          <w:sz w:val="24"/>
          <w:szCs w:val="21"/>
          <w:lang w:eastAsia="zh-CN"/>
        </w:rPr>
        <w:t xml:space="preserve"> user</w:t>
      </w:r>
      <w:r>
        <w:rPr>
          <w:rStyle w:val="Strong"/>
          <w:rFonts w:ascii="Segoe UI" w:hAnsi="Segoe UI" w:cs="Segoe UI"/>
          <w:b w:val="0"/>
          <w:color w:val="000000" w:themeColor="text1"/>
          <w:sz w:val="24"/>
          <w:szCs w:val="21"/>
          <w:lang w:eastAsia="zh-CN"/>
        </w:rPr>
        <w:t>s</w:t>
      </w:r>
      <w:r w:rsidR="00060513">
        <w:rPr>
          <w:rStyle w:val="Strong"/>
          <w:rFonts w:ascii="Segoe UI" w:hAnsi="Segoe UI" w:cs="Segoe UI"/>
          <w:b w:val="0"/>
          <w:color w:val="000000" w:themeColor="text1"/>
          <w:sz w:val="24"/>
          <w:szCs w:val="21"/>
          <w:lang w:eastAsia="zh-CN"/>
        </w:rPr>
        <w:t xml:space="preserve"> to </w:t>
      </w:r>
      <w:r w:rsidR="00644522">
        <w:rPr>
          <w:rStyle w:val="Strong"/>
          <w:rFonts w:ascii="Segoe UI" w:hAnsi="Segoe UI" w:cs="Segoe UI"/>
          <w:b w:val="0"/>
          <w:color w:val="000000" w:themeColor="text1"/>
          <w:sz w:val="24"/>
          <w:szCs w:val="21"/>
          <w:lang w:eastAsia="zh-CN"/>
        </w:rPr>
        <w:t>locate words expressed orally</w:t>
      </w:r>
      <w:r w:rsidR="00060513">
        <w:rPr>
          <w:rStyle w:val="Strong"/>
          <w:rFonts w:ascii="Segoe UI" w:hAnsi="Segoe UI" w:cs="Segoe UI"/>
          <w:b w:val="0"/>
          <w:color w:val="000000" w:themeColor="text1"/>
          <w:sz w:val="24"/>
          <w:szCs w:val="21"/>
          <w:lang w:eastAsia="zh-CN"/>
        </w:rPr>
        <w:t xml:space="preserve"> in </w:t>
      </w:r>
      <w:r w:rsidR="00060513" w:rsidRPr="00CB61A7">
        <w:rPr>
          <w:rStyle w:val="Strong"/>
          <w:rFonts w:ascii="Segoe UI" w:hAnsi="Segoe UI" w:cs="Segoe UI"/>
          <w:b w:val="0"/>
          <w:color w:val="FF0000"/>
          <w:sz w:val="24"/>
          <w:szCs w:val="21"/>
          <w:lang w:eastAsia="zh-CN"/>
        </w:rPr>
        <w:t>audio</w:t>
      </w:r>
      <w:r w:rsidR="00060513">
        <w:rPr>
          <w:rStyle w:val="Strong"/>
          <w:rFonts w:ascii="Segoe UI" w:hAnsi="Segoe UI" w:cs="Segoe UI"/>
          <w:b w:val="0"/>
          <w:color w:val="000000" w:themeColor="text1"/>
          <w:sz w:val="24"/>
          <w:szCs w:val="21"/>
          <w:lang w:eastAsia="zh-CN"/>
        </w:rPr>
        <w:t xml:space="preserve"> file</w:t>
      </w:r>
      <w:r w:rsidR="00B33E09">
        <w:rPr>
          <w:rStyle w:val="Strong"/>
          <w:rFonts w:ascii="Segoe UI" w:hAnsi="Segoe UI" w:cs="Segoe UI"/>
          <w:b w:val="0"/>
          <w:color w:val="000000" w:themeColor="text1"/>
          <w:sz w:val="24"/>
          <w:szCs w:val="21"/>
          <w:lang w:eastAsia="zh-CN"/>
        </w:rPr>
        <w:t>s</w:t>
      </w:r>
      <w:r w:rsidR="00EE48C1">
        <w:rPr>
          <w:rStyle w:val="Strong"/>
          <w:rFonts w:ascii="Segoe UI" w:hAnsi="Segoe UI" w:cs="Segoe UI"/>
          <w:b w:val="0"/>
          <w:color w:val="000000" w:themeColor="text1"/>
          <w:sz w:val="24"/>
          <w:szCs w:val="21"/>
          <w:lang w:eastAsia="zh-CN"/>
        </w:rPr>
        <w:t xml:space="preserve">, but none of them </w:t>
      </w:r>
      <w:r w:rsidR="00644522">
        <w:rPr>
          <w:rStyle w:val="Strong"/>
          <w:rFonts w:ascii="Segoe UI" w:hAnsi="Segoe UI" w:cs="Segoe UI"/>
          <w:b w:val="0"/>
          <w:color w:val="000000" w:themeColor="text1"/>
          <w:sz w:val="24"/>
          <w:szCs w:val="21"/>
          <w:lang w:eastAsia="zh-CN"/>
        </w:rPr>
        <w:t>provide</w:t>
      </w:r>
      <w:r w:rsidR="009B4A78">
        <w:rPr>
          <w:rStyle w:val="Strong"/>
          <w:rFonts w:ascii="Segoe UI" w:hAnsi="Segoe UI" w:cs="Segoe UI"/>
          <w:b w:val="0"/>
          <w:color w:val="000000" w:themeColor="text1"/>
          <w:sz w:val="24"/>
          <w:szCs w:val="21"/>
          <w:lang w:eastAsia="zh-CN"/>
        </w:rPr>
        <w:t xml:space="preserve"> support </w:t>
      </w:r>
      <w:r w:rsidR="00644522">
        <w:rPr>
          <w:rStyle w:val="Strong"/>
          <w:rFonts w:ascii="Segoe UI" w:hAnsi="Segoe UI" w:cs="Segoe UI"/>
          <w:b w:val="0"/>
          <w:color w:val="000000" w:themeColor="text1"/>
          <w:sz w:val="24"/>
          <w:szCs w:val="21"/>
          <w:lang w:eastAsia="zh-CN"/>
        </w:rPr>
        <w:t>for videos</w:t>
      </w:r>
      <w:r w:rsidR="009B4A78">
        <w:rPr>
          <w:rStyle w:val="Strong"/>
          <w:rFonts w:ascii="Segoe UI" w:hAnsi="Segoe UI" w:cs="Segoe UI"/>
          <w:b w:val="0"/>
          <w:color w:val="000000" w:themeColor="text1"/>
          <w:sz w:val="24"/>
          <w:szCs w:val="21"/>
          <w:lang w:eastAsia="zh-CN"/>
        </w:rPr>
        <w:t xml:space="preserve"> </w:t>
      </w:r>
      <w:r w:rsidR="0046313E">
        <w:rPr>
          <w:rStyle w:val="Strong"/>
          <w:rFonts w:ascii="Segoe UI" w:hAnsi="Segoe UI" w:cs="Segoe UI"/>
          <w:b w:val="0"/>
          <w:color w:val="000000" w:themeColor="text1"/>
          <w:sz w:val="24"/>
          <w:szCs w:val="21"/>
          <w:lang w:eastAsia="zh-CN"/>
        </w:rPr>
        <w:t>or user uploaded recording</w:t>
      </w:r>
      <w:r w:rsidR="009B4A78">
        <w:rPr>
          <w:rStyle w:val="Strong"/>
          <w:rFonts w:ascii="Segoe UI" w:hAnsi="Segoe UI" w:cs="Segoe UI"/>
          <w:b w:val="0"/>
          <w:color w:val="000000" w:themeColor="text1"/>
          <w:sz w:val="24"/>
          <w:szCs w:val="21"/>
          <w:lang w:eastAsia="zh-CN"/>
        </w:rPr>
        <w:t>s</w:t>
      </w:r>
      <w:r w:rsidR="00265B77">
        <w:rPr>
          <w:rStyle w:val="Strong"/>
          <w:rFonts w:ascii="Segoe UI" w:hAnsi="Segoe UI" w:cs="Segoe UI"/>
          <w:b w:val="0"/>
          <w:color w:val="000000" w:themeColor="text1"/>
          <w:sz w:val="24"/>
          <w:szCs w:val="21"/>
          <w:lang w:eastAsia="zh-CN"/>
        </w:rPr>
        <w:t xml:space="preserve">, </w:t>
      </w:r>
      <w:r w:rsidR="0014230F">
        <w:rPr>
          <w:rStyle w:val="Strong"/>
          <w:rFonts w:ascii="Segoe UI" w:hAnsi="Segoe UI" w:cs="Segoe UI"/>
          <w:b w:val="0"/>
          <w:color w:val="000000" w:themeColor="text1"/>
          <w:sz w:val="24"/>
          <w:szCs w:val="21"/>
          <w:lang w:eastAsia="zh-CN"/>
        </w:rPr>
        <w:t xml:space="preserve">nor </w:t>
      </w:r>
      <w:r w:rsidR="005E6163">
        <w:rPr>
          <w:rStyle w:val="Strong"/>
          <w:rFonts w:ascii="Segoe UI" w:hAnsi="Segoe UI" w:cs="Segoe UI"/>
          <w:b w:val="0"/>
          <w:color w:val="000000" w:themeColor="text1"/>
          <w:sz w:val="24"/>
          <w:szCs w:val="21"/>
          <w:lang w:eastAsia="zh-CN"/>
        </w:rPr>
        <w:t xml:space="preserve">do they focus on </w:t>
      </w:r>
      <w:r w:rsidR="00644522">
        <w:rPr>
          <w:rStyle w:val="Strong"/>
          <w:rFonts w:ascii="Segoe UI" w:hAnsi="Segoe UI" w:cs="Segoe UI"/>
          <w:b w:val="0"/>
          <w:color w:val="000000" w:themeColor="text1"/>
          <w:sz w:val="24"/>
          <w:szCs w:val="21"/>
          <w:lang w:eastAsia="zh-CN"/>
        </w:rPr>
        <w:t xml:space="preserve">the </w:t>
      </w:r>
      <w:r w:rsidR="009B4A78">
        <w:rPr>
          <w:rStyle w:val="Strong"/>
          <w:rFonts w:ascii="Segoe UI" w:hAnsi="Segoe UI" w:cs="Segoe UI"/>
          <w:b w:val="0"/>
          <w:color w:val="000000" w:themeColor="text1"/>
          <w:sz w:val="24"/>
          <w:szCs w:val="21"/>
          <w:lang w:eastAsia="zh-CN"/>
        </w:rPr>
        <w:t>education market</w:t>
      </w:r>
      <w:r w:rsidR="00081583">
        <w:rPr>
          <w:rStyle w:val="Strong"/>
          <w:rFonts w:ascii="Segoe UI" w:hAnsi="Segoe UI" w:cs="Segoe UI"/>
          <w:b w:val="0"/>
          <w:color w:val="000000" w:themeColor="text1"/>
          <w:sz w:val="24"/>
          <w:szCs w:val="21"/>
          <w:lang w:eastAsia="zh-CN"/>
        </w:rPr>
        <w:t xml:space="preserve">. Answer Students Questions </w:t>
      </w:r>
      <w:r w:rsidR="00E74A9E">
        <w:rPr>
          <w:rStyle w:val="Strong"/>
          <w:rFonts w:ascii="Segoe UI" w:hAnsi="Segoe UI" w:cs="Segoe UI"/>
          <w:b w:val="0"/>
          <w:color w:val="000000" w:themeColor="text1"/>
          <w:sz w:val="24"/>
          <w:szCs w:val="21"/>
          <w:lang w:eastAsia="zh-CN"/>
        </w:rPr>
        <w:t xml:space="preserve">fills the void, allowing users to find the information they need, regardless of whether the content uploaded is </w:t>
      </w:r>
      <w:r w:rsidR="00E74A9E" w:rsidRPr="00CB61A7">
        <w:rPr>
          <w:rStyle w:val="Strong"/>
          <w:rFonts w:ascii="Segoe UI" w:hAnsi="Segoe UI" w:cs="Segoe UI"/>
          <w:b w:val="0"/>
          <w:color w:val="FF0000"/>
          <w:sz w:val="24"/>
          <w:szCs w:val="21"/>
          <w:lang w:eastAsia="zh-CN"/>
        </w:rPr>
        <w:t xml:space="preserve">audio </w:t>
      </w:r>
      <w:r w:rsidR="00E74A9E">
        <w:rPr>
          <w:rStyle w:val="Strong"/>
          <w:rFonts w:ascii="Segoe UI" w:hAnsi="Segoe UI" w:cs="Segoe UI"/>
          <w:b w:val="0"/>
          <w:color w:val="000000" w:themeColor="text1"/>
          <w:sz w:val="24"/>
          <w:szCs w:val="21"/>
          <w:lang w:eastAsia="zh-CN"/>
        </w:rPr>
        <w:t xml:space="preserve">or visual. Furthermore, the service </w:t>
      </w:r>
      <w:r w:rsidR="00275F72">
        <w:rPr>
          <w:rStyle w:val="Strong"/>
          <w:rFonts w:ascii="Segoe UI" w:hAnsi="Segoe UI" w:cs="Segoe UI"/>
          <w:b w:val="0"/>
          <w:color w:val="000000" w:themeColor="text1"/>
          <w:sz w:val="24"/>
          <w:szCs w:val="21"/>
          <w:lang w:eastAsia="zh-CN"/>
        </w:rPr>
        <w:t xml:space="preserve">has its own </w:t>
      </w:r>
      <w:r w:rsidR="0000079B">
        <w:rPr>
          <w:rStyle w:val="Strong"/>
          <w:rFonts w:ascii="Segoe UI" w:hAnsi="Segoe UI" w:cs="Segoe UI"/>
          <w:b w:val="0"/>
          <w:color w:val="000000" w:themeColor="text1"/>
          <w:sz w:val="24"/>
          <w:szCs w:val="21"/>
          <w:lang w:eastAsia="zh-CN"/>
        </w:rPr>
        <w:t>database</w:t>
      </w:r>
      <w:r w:rsidR="00C832DE">
        <w:rPr>
          <w:rStyle w:val="Strong"/>
          <w:rFonts w:ascii="Segoe UI" w:hAnsi="Segoe UI" w:cs="Segoe UI"/>
          <w:b w:val="0"/>
          <w:color w:val="000000" w:themeColor="text1"/>
          <w:sz w:val="24"/>
          <w:szCs w:val="21"/>
          <w:lang w:eastAsia="zh-CN"/>
        </w:rPr>
        <w:t xml:space="preserve">, </w:t>
      </w:r>
      <w:r w:rsidR="00E74A9E">
        <w:rPr>
          <w:rStyle w:val="Strong"/>
          <w:rFonts w:ascii="Segoe UI" w:hAnsi="Segoe UI" w:cs="Segoe UI"/>
          <w:b w:val="0"/>
          <w:color w:val="000000" w:themeColor="text1"/>
          <w:sz w:val="24"/>
          <w:szCs w:val="21"/>
          <w:lang w:eastAsia="zh-CN"/>
        </w:rPr>
        <w:t>becoming</w:t>
      </w:r>
      <w:r w:rsidR="00366014">
        <w:rPr>
          <w:rStyle w:val="Strong"/>
          <w:rFonts w:ascii="Segoe UI" w:hAnsi="Segoe UI" w:cs="Segoe UI"/>
          <w:b w:val="0"/>
          <w:color w:val="000000" w:themeColor="text1"/>
          <w:sz w:val="24"/>
          <w:szCs w:val="21"/>
          <w:lang w:eastAsia="zh-CN"/>
        </w:rPr>
        <w:t xml:space="preserve"> more knowledgeable</w:t>
      </w:r>
      <w:r w:rsidR="00275F72">
        <w:rPr>
          <w:rStyle w:val="Strong"/>
          <w:rFonts w:ascii="Segoe UI" w:hAnsi="Segoe UI" w:cs="Segoe UI"/>
          <w:b w:val="0"/>
          <w:color w:val="000000" w:themeColor="text1"/>
          <w:sz w:val="24"/>
          <w:szCs w:val="21"/>
          <w:lang w:eastAsia="zh-CN"/>
        </w:rPr>
        <w:t xml:space="preserve"> </w:t>
      </w:r>
      <w:r w:rsidR="00E74A9E">
        <w:rPr>
          <w:rStyle w:val="Strong"/>
          <w:rFonts w:ascii="Segoe UI" w:hAnsi="Segoe UI" w:cs="Segoe UI"/>
          <w:b w:val="0"/>
          <w:color w:val="000000" w:themeColor="text1"/>
          <w:sz w:val="24"/>
          <w:szCs w:val="21"/>
          <w:lang w:eastAsia="zh-CN"/>
        </w:rPr>
        <w:t>as more users contribute</w:t>
      </w:r>
      <w:r w:rsidR="00275F72">
        <w:rPr>
          <w:rStyle w:val="Strong"/>
          <w:rFonts w:ascii="Segoe UI" w:hAnsi="Segoe UI" w:cs="Segoe UI"/>
          <w:b w:val="0"/>
          <w:color w:val="000000" w:themeColor="text1"/>
          <w:sz w:val="24"/>
          <w:szCs w:val="21"/>
          <w:lang w:eastAsia="zh-CN"/>
        </w:rPr>
        <w:t xml:space="preserve">. </w:t>
      </w:r>
      <w:r w:rsidR="0086367B">
        <w:rPr>
          <w:rStyle w:val="Strong"/>
          <w:rFonts w:ascii="Segoe UI" w:hAnsi="Segoe UI" w:cs="Segoe UI"/>
          <w:b w:val="0"/>
          <w:color w:val="000000" w:themeColor="text1"/>
          <w:sz w:val="24"/>
          <w:szCs w:val="21"/>
          <w:lang w:eastAsia="zh-CN"/>
        </w:rPr>
        <w:t xml:space="preserve">Even without the lecture recording in hand, </w:t>
      </w:r>
      <w:r w:rsidR="00B9013D">
        <w:rPr>
          <w:rStyle w:val="Strong"/>
          <w:rFonts w:ascii="Segoe UI" w:hAnsi="Segoe UI" w:cs="Segoe UI"/>
          <w:b w:val="0"/>
          <w:color w:val="000000" w:themeColor="text1"/>
          <w:sz w:val="24"/>
          <w:szCs w:val="21"/>
          <w:lang w:eastAsia="zh-CN"/>
        </w:rPr>
        <w:t>users</w:t>
      </w:r>
      <w:r w:rsidR="0086367B">
        <w:rPr>
          <w:rStyle w:val="Strong"/>
          <w:rFonts w:ascii="Segoe UI" w:hAnsi="Segoe UI" w:cs="Segoe UI"/>
          <w:b w:val="0"/>
          <w:color w:val="000000" w:themeColor="text1"/>
          <w:sz w:val="24"/>
          <w:szCs w:val="21"/>
          <w:lang w:eastAsia="zh-CN"/>
        </w:rPr>
        <w:t xml:space="preserve"> </w:t>
      </w:r>
      <w:r w:rsidR="00F12E51">
        <w:rPr>
          <w:rStyle w:val="Strong"/>
          <w:rFonts w:ascii="Segoe UI" w:hAnsi="Segoe UI" w:cs="Segoe UI"/>
          <w:b w:val="0"/>
          <w:color w:val="000000" w:themeColor="text1"/>
          <w:sz w:val="24"/>
          <w:szCs w:val="21"/>
          <w:lang w:eastAsia="zh-CN"/>
        </w:rPr>
        <w:t xml:space="preserve">can </w:t>
      </w:r>
      <w:r w:rsidR="00B9013D">
        <w:rPr>
          <w:rStyle w:val="Strong"/>
          <w:rFonts w:ascii="Segoe UI" w:hAnsi="Segoe UI" w:cs="Segoe UI"/>
          <w:b w:val="0"/>
          <w:color w:val="000000" w:themeColor="text1"/>
          <w:sz w:val="24"/>
          <w:szCs w:val="21"/>
          <w:lang w:eastAsia="zh-CN"/>
        </w:rPr>
        <w:t>conduct a</w:t>
      </w:r>
      <w:r w:rsidR="00F12E51">
        <w:rPr>
          <w:rStyle w:val="Strong"/>
          <w:rFonts w:ascii="Segoe UI" w:hAnsi="Segoe UI" w:cs="Segoe UI"/>
          <w:b w:val="0"/>
          <w:color w:val="000000" w:themeColor="text1"/>
          <w:sz w:val="24"/>
          <w:szCs w:val="21"/>
          <w:lang w:eastAsia="zh-CN"/>
        </w:rPr>
        <w:t xml:space="preserve"> search </w:t>
      </w:r>
      <w:r w:rsidR="0059256D">
        <w:rPr>
          <w:rStyle w:val="Strong"/>
          <w:rFonts w:ascii="Segoe UI" w:hAnsi="Segoe UI" w:cs="Segoe UI"/>
          <w:b w:val="0"/>
          <w:color w:val="000000" w:themeColor="text1"/>
          <w:sz w:val="24"/>
          <w:szCs w:val="21"/>
          <w:lang w:eastAsia="zh-CN"/>
        </w:rPr>
        <w:t xml:space="preserve">in </w:t>
      </w:r>
      <w:r w:rsidR="00B9013D">
        <w:rPr>
          <w:rStyle w:val="Strong"/>
          <w:rFonts w:ascii="Segoe UI" w:hAnsi="Segoe UI" w:cs="Segoe UI"/>
          <w:b w:val="0"/>
          <w:color w:val="000000" w:themeColor="text1"/>
          <w:sz w:val="24"/>
          <w:szCs w:val="21"/>
          <w:lang w:eastAsia="zh-CN"/>
        </w:rPr>
        <w:t xml:space="preserve">the </w:t>
      </w:r>
      <w:r w:rsidR="0059256D">
        <w:rPr>
          <w:rStyle w:val="Strong"/>
          <w:rFonts w:ascii="Segoe UI" w:hAnsi="Segoe UI" w:cs="Segoe UI"/>
          <w:b w:val="0"/>
          <w:color w:val="000000" w:themeColor="text1"/>
          <w:sz w:val="24"/>
          <w:szCs w:val="21"/>
          <w:lang w:eastAsia="zh-CN"/>
        </w:rPr>
        <w:t xml:space="preserve">database </w:t>
      </w:r>
      <w:r w:rsidR="006D00E6">
        <w:rPr>
          <w:rStyle w:val="Strong"/>
          <w:rFonts w:ascii="Segoe UI" w:hAnsi="Segoe UI" w:cs="Segoe UI"/>
          <w:b w:val="0"/>
          <w:color w:val="000000" w:themeColor="text1"/>
          <w:sz w:val="24"/>
          <w:szCs w:val="21"/>
          <w:lang w:eastAsia="zh-CN"/>
        </w:rPr>
        <w:t xml:space="preserve">to </w:t>
      </w:r>
      <w:r w:rsidR="00B9013D">
        <w:rPr>
          <w:rStyle w:val="Strong"/>
          <w:rFonts w:ascii="Segoe UI" w:hAnsi="Segoe UI" w:cs="Segoe UI"/>
          <w:b w:val="0"/>
          <w:color w:val="000000" w:themeColor="text1"/>
          <w:sz w:val="24"/>
          <w:szCs w:val="21"/>
          <w:lang w:eastAsia="zh-CN"/>
        </w:rPr>
        <w:t>swiftly</w:t>
      </w:r>
      <w:r w:rsidR="006D00E6">
        <w:rPr>
          <w:rStyle w:val="Strong"/>
          <w:rFonts w:ascii="Segoe UI" w:hAnsi="Segoe UI" w:cs="Segoe UI"/>
          <w:b w:val="0"/>
          <w:color w:val="000000" w:themeColor="text1"/>
          <w:sz w:val="24"/>
          <w:szCs w:val="21"/>
          <w:lang w:eastAsia="zh-CN"/>
        </w:rPr>
        <w:t xml:space="preserve"> pick up any concepts or skills </w:t>
      </w:r>
      <w:r w:rsidR="00F12E51">
        <w:rPr>
          <w:rStyle w:val="Strong"/>
          <w:rFonts w:ascii="Segoe UI" w:hAnsi="Segoe UI" w:cs="Segoe UI"/>
          <w:b w:val="0"/>
          <w:color w:val="000000" w:themeColor="text1"/>
          <w:sz w:val="24"/>
          <w:szCs w:val="21"/>
          <w:lang w:eastAsia="zh-CN"/>
        </w:rPr>
        <w:t>they want to learn</w:t>
      </w:r>
      <w:r w:rsidR="00F93C89">
        <w:rPr>
          <w:rStyle w:val="Strong"/>
          <w:rFonts w:ascii="Segoe UI" w:hAnsi="Segoe UI" w:cs="Segoe UI"/>
          <w:b w:val="0"/>
          <w:color w:val="000000" w:themeColor="text1"/>
          <w:sz w:val="24"/>
          <w:szCs w:val="21"/>
          <w:lang w:eastAsia="zh-CN"/>
        </w:rPr>
        <w:t>,</w:t>
      </w:r>
      <w:r w:rsidR="00F12E51">
        <w:rPr>
          <w:rStyle w:val="Strong"/>
          <w:rFonts w:ascii="Segoe UI" w:hAnsi="Segoe UI" w:cs="Segoe UI"/>
          <w:b w:val="0"/>
          <w:color w:val="000000" w:themeColor="text1"/>
          <w:sz w:val="24"/>
          <w:szCs w:val="21"/>
          <w:lang w:eastAsia="zh-CN"/>
        </w:rPr>
        <w:t xml:space="preserve"> </w:t>
      </w:r>
      <w:r w:rsidR="007275F1">
        <w:rPr>
          <w:rStyle w:val="Strong"/>
          <w:rFonts w:ascii="Segoe UI" w:hAnsi="Segoe UI" w:cs="Segoe UI"/>
          <w:b w:val="0"/>
          <w:color w:val="000000" w:themeColor="text1"/>
          <w:sz w:val="24"/>
          <w:szCs w:val="21"/>
          <w:lang w:eastAsia="zh-CN"/>
        </w:rPr>
        <w:t>saving valuable</w:t>
      </w:r>
      <w:r w:rsidR="00232384">
        <w:rPr>
          <w:rStyle w:val="Strong"/>
          <w:rFonts w:ascii="Segoe UI" w:hAnsi="Segoe UI" w:cs="Segoe UI"/>
          <w:b w:val="0"/>
          <w:color w:val="000000" w:themeColor="text1"/>
          <w:sz w:val="24"/>
          <w:szCs w:val="21"/>
          <w:lang w:eastAsia="zh-CN"/>
        </w:rPr>
        <w:t xml:space="preserve"> time </w:t>
      </w:r>
      <w:r w:rsidR="007275F1">
        <w:rPr>
          <w:rStyle w:val="Strong"/>
          <w:rFonts w:ascii="Segoe UI" w:hAnsi="Segoe UI" w:cs="Segoe UI"/>
          <w:b w:val="0"/>
          <w:color w:val="000000" w:themeColor="text1"/>
          <w:sz w:val="24"/>
          <w:szCs w:val="21"/>
          <w:lang w:eastAsia="zh-CN"/>
        </w:rPr>
        <w:t>by filtering out the</w:t>
      </w:r>
      <w:r w:rsidR="00F93C89">
        <w:rPr>
          <w:rStyle w:val="Strong"/>
          <w:rFonts w:ascii="Segoe UI" w:hAnsi="Segoe UI" w:cs="Segoe UI"/>
          <w:b w:val="0"/>
          <w:color w:val="000000" w:themeColor="text1"/>
          <w:sz w:val="24"/>
          <w:szCs w:val="21"/>
          <w:lang w:eastAsia="zh-CN"/>
        </w:rPr>
        <w:t xml:space="preserve"> unrelated</w:t>
      </w:r>
      <w:r w:rsidR="00E02A2F">
        <w:rPr>
          <w:rStyle w:val="Strong"/>
          <w:rFonts w:ascii="Segoe UI" w:hAnsi="Segoe UI" w:cs="Segoe UI"/>
          <w:b w:val="0"/>
          <w:color w:val="000000" w:themeColor="text1"/>
          <w:sz w:val="24"/>
          <w:szCs w:val="21"/>
          <w:lang w:eastAsia="zh-CN"/>
        </w:rPr>
        <w:t xml:space="preserve"> content in the</w:t>
      </w:r>
      <w:r w:rsidR="00232384">
        <w:rPr>
          <w:rStyle w:val="Strong"/>
          <w:rFonts w:ascii="Segoe UI" w:hAnsi="Segoe UI" w:cs="Segoe UI"/>
          <w:b w:val="0"/>
          <w:color w:val="000000" w:themeColor="text1"/>
          <w:sz w:val="24"/>
          <w:szCs w:val="21"/>
          <w:lang w:eastAsia="zh-CN"/>
        </w:rPr>
        <w:t xml:space="preserve"> </w:t>
      </w:r>
      <w:r w:rsidR="007275F1">
        <w:rPr>
          <w:rStyle w:val="Strong"/>
          <w:rFonts w:ascii="Segoe UI" w:hAnsi="Segoe UI" w:cs="Segoe UI"/>
          <w:b w:val="0"/>
          <w:color w:val="000000" w:themeColor="text1"/>
          <w:sz w:val="24"/>
          <w:szCs w:val="21"/>
          <w:lang w:eastAsia="zh-CN"/>
        </w:rPr>
        <w:t>uploads</w:t>
      </w:r>
      <w:r w:rsidR="00232384">
        <w:rPr>
          <w:rStyle w:val="Strong"/>
          <w:rFonts w:ascii="Segoe UI" w:hAnsi="Segoe UI" w:cs="Segoe UI"/>
          <w:b w:val="0"/>
          <w:color w:val="000000" w:themeColor="text1"/>
          <w:sz w:val="24"/>
          <w:szCs w:val="21"/>
          <w:lang w:eastAsia="zh-CN"/>
        </w:rPr>
        <w:t>.</w:t>
      </w:r>
      <w:r w:rsidR="00960C11">
        <w:rPr>
          <w:rStyle w:val="Strong"/>
          <w:rFonts w:ascii="Segoe UI" w:hAnsi="Segoe UI" w:cs="Segoe UI"/>
          <w:b w:val="0"/>
          <w:color w:val="000000" w:themeColor="text1"/>
          <w:sz w:val="24"/>
          <w:szCs w:val="21"/>
          <w:lang w:eastAsia="zh-CN"/>
        </w:rPr>
        <w:t xml:space="preserve"> </w:t>
      </w:r>
    </w:p>
    <w:p w14:paraId="1B584553" w14:textId="49924C93" w:rsidR="00960C11" w:rsidRDefault="00960C11" w:rsidP="00A71024">
      <w:pPr>
        <w:spacing w:after="0"/>
        <w:ind w:firstLine="720"/>
        <w:rPr>
          <w:rStyle w:val="Strong"/>
          <w:rFonts w:ascii="Segoe UI" w:hAnsi="Segoe UI" w:cs="Segoe UI"/>
          <w:b w:val="0"/>
          <w:color w:val="000000" w:themeColor="text1"/>
          <w:sz w:val="24"/>
          <w:szCs w:val="21"/>
          <w:lang w:eastAsia="zh-CN"/>
        </w:rPr>
      </w:pPr>
      <w:r>
        <w:rPr>
          <w:rStyle w:val="Strong"/>
          <w:rFonts w:ascii="Segoe UI" w:hAnsi="Segoe UI" w:cs="Segoe UI"/>
          <w:b w:val="0"/>
          <w:color w:val="000000" w:themeColor="text1"/>
          <w:sz w:val="24"/>
          <w:szCs w:val="21"/>
          <w:lang w:eastAsia="zh-CN"/>
        </w:rPr>
        <w:t>With its</w:t>
      </w:r>
      <w:r w:rsidR="00670D37">
        <w:rPr>
          <w:rStyle w:val="Strong"/>
          <w:rFonts w:ascii="Segoe UI" w:hAnsi="Segoe UI" w:cs="Segoe UI"/>
          <w:b w:val="0"/>
          <w:color w:val="000000" w:themeColor="text1"/>
          <w:sz w:val="24"/>
          <w:szCs w:val="21"/>
          <w:lang w:eastAsia="zh-CN"/>
        </w:rPr>
        <w:t xml:space="preserve"> </w:t>
      </w:r>
      <w:r w:rsidR="007275F1">
        <w:rPr>
          <w:rStyle w:val="Strong"/>
          <w:rFonts w:ascii="Segoe UI" w:hAnsi="Segoe UI" w:cs="Segoe UI"/>
          <w:b w:val="0"/>
          <w:color w:val="000000" w:themeColor="text1"/>
          <w:sz w:val="24"/>
          <w:szCs w:val="21"/>
          <w:lang w:eastAsia="zh-CN"/>
        </w:rPr>
        <w:t>robust</w:t>
      </w:r>
      <w:r w:rsidR="00791979">
        <w:rPr>
          <w:rStyle w:val="Strong"/>
          <w:rFonts w:ascii="Segoe UI" w:hAnsi="Segoe UI" w:cs="Segoe UI"/>
          <w:b w:val="0"/>
          <w:color w:val="000000" w:themeColor="text1"/>
          <w:sz w:val="24"/>
          <w:szCs w:val="21"/>
          <w:lang w:eastAsia="zh-CN"/>
        </w:rPr>
        <w:t xml:space="preserve"> database, </w:t>
      </w:r>
      <w:r w:rsidR="00F61DC1">
        <w:rPr>
          <w:rStyle w:val="Strong"/>
          <w:rFonts w:ascii="Segoe UI" w:hAnsi="Segoe UI" w:cs="Segoe UI"/>
          <w:b w:val="0"/>
          <w:color w:val="000000" w:themeColor="text1"/>
          <w:sz w:val="24"/>
          <w:szCs w:val="21"/>
          <w:lang w:eastAsia="zh-CN"/>
        </w:rPr>
        <w:t xml:space="preserve">Answer Students Question can be </w:t>
      </w:r>
      <w:r w:rsidR="00EC0A92">
        <w:rPr>
          <w:rStyle w:val="Strong"/>
          <w:rFonts w:ascii="Segoe UI" w:hAnsi="Segoe UI" w:cs="Segoe UI"/>
          <w:b w:val="0"/>
          <w:color w:val="000000" w:themeColor="text1"/>
          <w:sz w:val="24"/>
          <w:szCs w:val="21"/>
          <w:lang w:eastAsia="zh-CN"/>
        </w:rPr>
        <w:t xml:space="preserve">further </w:t>
      </w:r>
      <w:r w:rsidR="00F61DC1">
        <w:rPr>
          <w:rStyle w:val="Strong"/>
          <w:rFonts w:ascii="Segoe UI" w:hAnsi="Segoe UI" w:cs="Segoe UI"/>
          <w:b w:val="0"/>
          <w:color w:val="000000" w:themeColor="text1"/>
          <w:sz w:val="24"/>
          <w:szCs w:val="21"/>
          <w:lang w:eastAsia="zh-CN"/>
        </w:rPr>
        <w:t xml:space="preserve">expanded to a free online Massive Open </w:t>
      </w:r>
      <w:r w:rsidR="00637920">
        <w:rPr>
          <w:rStyle w:val="Strong"/>
          <w:rFonts w:ascii="Segoe UI" w:hAnsi="Segoe UI" w:cs="Segoe UI"/>
          <w:b w:val="0"/>
          <w:color w:val="000000" w:themeColor="text1"/>
          <w:sz w:val="24"/>
          <w:szCs w:val="21"/>
          <w:lang w:eastAsia="zh-CN"/>
        </w:rPr>
        <w:t>Online Course platform</w:t>
      </w:r>
      <w:r w:rsidR="007275F1">
        <w:rPr>
          <w:rStyle w:val="Strong"/>
          <w:rFonts w:ascii="Segoe UI" w:hAnsi="Segoe UI" w:cs="Segoe UI"/>
          <w:b w:val="0"/>
          <w:color w:val="000000" w:themeColor="text1"/>
          <w:sz w:val="24"/>
          <w:szCs w:val="21"/>
          <w:lang w:eastAsia="zh-CN"/>
        </w:rPr>
        <w:t>, allowing for further accessibility and flexibility</w:t>
      </w:r>
      <w:r w:rsidR="00637920">
        <w:rPr>
          <w:rStyle w:val="Strong"/>
          <w:rFonts w:ascii="Segoe UI" w:hAnsi="Segoe UI" w:cs="Segoe UI"/>
          <w:b w:val="0"/>
          <w:color w:val="000000" w:themeColor="text1"/>
          <w:sz w:val="24"/>
          <w:szCs w:val="21"/>
          <w:lang w:eastAsia="zh-CN"/>
        </w:rPr>
        <w:t xml:space="preserve">. </w:t>
      </w:r>
      <w:r w:rsidR="006C3F33">
        <w:rPr>
          <w:rStyle w:val="Strong"/>
          <w:rFonts w:ascii="Segoe UI" w:hAnsi="Segoe UI" w:cs="Segoe UI"/>
          <w:b w:val="0"/>
          <w:color w:val="000000" w:themeColor="text1"/>
          <w:sz w:val="24"/>
          <w:szCs w:val="21"/>
          <w:lang w:eastAsia="zh-CN"/>
        </w:rPr>
        <w:t xml:space="preserve">The </w:t>
      </w:r>
      <w:r w:rsidR="00887E2C">
        <w:rPr>
          <w:rStyle w:val="Strong"/>
          <w:rFonts w:ascii="Segoe UI" w:hAnsi="Segoe UI" w:cs="Segoe UI"/>
          <w:b w:val="0"/>
          <w:color w:val="000000" w:themeColor="text1"/>
          <w:sz w:val="24"/>
          <w:szCs w:val="21"/>
          <w:lang w:eastAsia="zh-CN"/>
        </w:rPr>
        <w:t xml:space="preserve">ability to quickly </w:t>
      </w:r>
      <w:r w:rsidR="006B2996">
        <w:rPr>
          <w:rStyle w:val="Strong"/>
          <w:rFonts w:ascii="Segoe UI" w:hAnsi="Segoe UI" w:cs="Segoe UI"/>
          <w:b w:val="0"/>
          <w:color w:val="000000" w:themeColor="text1"/>
          <w:sz w:val="24"/>
          <w:szCs w:val="21"/>
          <w:lang w:eastAsia="zh-CN"/>
        </w:rPr>
        <w:t xml:space="preserve">locate </w:t>
      </w:r>
      <w:r w:rsidR="000D33D6">
        <w:rPr>
          <w:rStyle w:val="Strong"/>
          <w:rFonts w:ascii="Segoe UI" w:hAnsi="Segoe UI" w:cs="Segoe UI"/>
          <w:b w:val="0"/>
          <w:color w:val="000000" w:themeColor="text1"/>
          <w:sz w:val="24"/>
          <w:szCs w:val="21"/>
          <w:lang w:eastAsia="zh-CN"/>
        </w:rPr>
        <w:t xml:space="preserve">content </w:t>
      </w:r>
      <w:r w:rsidR="00AB4DCE">
        <w:rPr>
          <w:rStyle w:val="Strong"/>
          <w:rFonts w:ascii="Segoe UI" w:hAnsi="Segoe UI" w:cs="Segoe UI"/>
          <w:b w:val="0"/>
          <w:color w:val="000000" w:themeColor="text1"/>
          <w:sz w:val="24"/>
          <w:szCs w:val="21"/>
          <w:lang w:eastAsia="zh-CN"/>
        </w:rPr>
        <w:t>will</w:t>
      </w:r>
      <w:r w:rsidR="00B47DB3">
        <w:rPr>
          <w:rStyle w:val="Strong"/>
          <w:rFonts w:ascii="Segoe UI" w:hAnsi="Segoe UI" w:cs="Segoe UI"/>
          <w:b w:val="0"/>
          <w:color w:val="000000" w:themeColor="text1"/>
          <w:sz w:val="24"/>
          <w:szCs w:val="21"/>
          <w:lang w:eastAsia="zh-CN"/>
        </w:rPr>
        <w:t xml:space="preserve"> be a </w:t>
      </w:r>
      <w:r w:rsidR="007275F1">
        <w:rPr>
          <w:rStyle w:val="Strong"/>
          <w:rFonts w:ascii="Segoe UI" w:hAnsi="Segoe UI" w:cs="Segoe UI"/>
          <w:b w:val="0"/>
          <w:color w:val="000000" w:themeColor="text1"/>
          <w:sz w:val="24"/>
          <w:szCs w:val="21"/>
          <w:lang w:eastAsia="zh-CN"/>
        </w:rPr>
        <w:t>feature to kill for</w:t>
      </w:r>
      <w:r w:rsidR="00B47DB3">
        <w:rPr>
          <w:rStyle w:val="Strong"/>
          <w:rFonts w:ascii="Segoe UI" w:hAnsi="Segoe UI" w:cs="Segoe UI"/>
          <w:b w:val="0"/>
          <w:color w:val="000000" w:themeColor="text1"/>
          <w:sz w:val="24"/>
          <w:szCs w:val="21"/>
          <w:lang w:eastAsia="zh-CN"/>
        </w:rPr>
        <w:t xml:space="preserve"> in</w:t>
      </w:r>
      <w:r w:rsidR="00486C32">
        <w:rPr>
          <w:rStyle w:val="Strong"/>
          <w:rFonts w:ascii="Segoe UI" w:hAnsi="Segoe UI" w:cs="Segoe UI"/>
          <w:b w:val="0"/>
          <w:color w:val="000000" w:themeColor="text1"/>
          <w:sz w:val="24"/>
          <w:szCs w:val="21"/>
          <w:lang w:eastAsia="zh-CN"/>
        </w:rPr>
        <w:t xml:space="preserve"> our </w:t>
      </w:r>
      <w:r w:rsidR="007275F1">
        <w:rPr>
          <w:rStyle w:val="Strong"/>
          <w:rFonts w:ascii="Segoe UI" w:hAnsi="Segoe UI" w:cs="Segoe UI"/>
          <w:b w:val="0"/>
          <w:color w:val="000000" w:themeColor="text1"/>
          <w:sz w:val="24"/>
          <w:szCs w:val="21"/>
          <w:lang w:eastAsia="zh-CN"/>
        </w:rPr>
        <w:t>technologically dependent</w:t>
      </w:r>
      <w:r w:rsidR="00486C32">
        <w:rPr>
          <w:rStyle w:val="Strong"/>
          <w:rFonts w:ascii="Segoe UI" w:hAnsi="Segoe UI" w:cs="Segoe UI"/>
          <w:b w:val="0"/>
          <w:color w:val="000000" w:themeColor="text1"/>
          <w:sz w:val="24"/>
          <w:szCs w:val="21"/>
          <w:lang w:eastAsia="zh-CN"/>
        </w:rPr>
        <w:t xml:space="preserve"> society today</w:t>
      </w:r>
      <w:r w:rsidR="007275F1">
        <w:rPr>
          <w:rStyle w:val="Strong"/>
          <w:rFonts w:ascii="Segoe UI" w:hAnsi="Segoe UI" w:cs="Segoe UI"/>
          <w:b w:val="0"/>
          <w:color w:val="000000" w:themeColor="text1"/>
          <w:sz w:val="24"/>
          <w:szCs w:val="21"/>
          <w:lang w:eastAsia="zh-CN"/>
        </w:rPr>
        <w:t xml:space="preserve">, something that sets our service apart from other competitors. </w:t>
      </w:r>
      <w:r w:rsidR="00A26288">
        <w:rPr>
          <w:rStyle w:val="Strong"/>
          <w:rFonts w:ascii="Segoe UI" w:hAnsi="Segoe UI" w:cs="Segoe UI"/>
          <w:b w:val="0"/>
          <w:color w:val="000000" w:themeColor="text1"/>
          <w:sz w:val="24"/>
          <w:szCs w:val="21"/>
          <w:lang w:eastAsia="zh-CN"/>
        </w:rPr>
        <w:t xml:space="preserve"> </w:t>
      </w:r>
      <w:r w:rsidR="00A26288" w:rsidRPr="00A26288">
        <w:rPr>
          <w:rStyle w:val="Strong"/>
          <w:rFonts w:ascii="Segoe UI" w:hAnsi="Segoe UI" w:cs="Segoe UI"/>
          <w:b w:val="0"/>
          <w:color w:val="000000" w:themeColor="text1"/>
          <w:sz w:val="24"/>
          <w:szCs w:val="21"/>
          <w:lang w:eastAsia="zh-CN"/>
        </w:rPr>
        <w:t xml:space="preserve">Our pride and joy is freedom and accessibility of ideas. We are allowing professors and students throughout the global academic community to upload their content without pesky restrictions for all to benefit, allowing the best minds to share their wisdom for all to see.  By using Answer Students Questions, professors </w:t>
      </w:r>
      <w:r w:rsidR="00A26288">
        <w:rPr>
          <w:rStyle w:val="Strong"/>
          <w:rFonts w:ascii="Segoe UI" w:hAnsi="Segoe UI" w:cs="Segoe UI"/>
          <w:b w:val="0"/>
          <w:color w:val="000000" w:themeColor="text1"/>
          <w:sz w:val="24"/>
          <w:szCs w:val="21"/>
          <w:lang w:eastAsia="zh-CN"/>
        </w:rPr>
        <w:t>no longer will be obligated to answer</w:t>
      </w:r>
      <w:r w:rsidR="00A26288" w:rsidRPr="00A26288">
        <w:rPr>
          <w:rStyle w:val="Strong"/>
          <w:rFonts w:ascii="Segoe UI" w:hAnsi="Segoe UI" w:cs="Segoe UI"/>
          <w:b w:val="0"/>
          <w:color w:val="000000" w:themeColor="text1"/>
          <w:sz w:val="24"/>
          <w:szCs w:val="21"/>
          <w:lang w:eastAsia="zh-CN"/>
        </w:rPr>
        <w:t xml:space="preserve"> repetitive questions while students can </w:t>
      </w:r>
      <w:r w:rsidR="00A26288">
        <w:rPr>
          <w:rStyle w:val="Strong"/>
          <w:rFonts w:ascii="Segoe UI" w:hAnsi="Segoe UI" w:cs="Segoe UI"/>
          <w:b w:val="0"/>
          <w:color w:val="000000" w:themeColor="text1"/>
          <w:sz w:val="24"/>
          <w:szCs w:val="21"/>
          <w:lang w:eastAsia="zh-CN"/>
        </w:rPr>
        <w:t xml:space="preserve">efficiently </w:t>
      </w:r>
      <w:r w:rsidR="00A26288" w:rsidRPr="00A26288">
        <w:rPr>
          <w:rStyle w:val="Strong"/>
          <w:rFonts w:ascii="Segoe UI" w:hAnsi="Segoe UI" w:cs="Segoe UI"/>
          <w:b w:val="0"/>
          <w:color w:val="000000" w:themeColor="text1"/>
          <w:sz w:val="24"/>
          <w:szCs w:val="21"/>
          <w:lang w:eastAsia="zh-CN"/>
        </w:rPr>
        <w:t xml:space="preserve">master key concepts </w:t>
      </w:r>
      <w:r w:rsidR="00A26288">
        <w:rPr>
          <w:rStyle w:val="Strong"/>
          <w:rFonts w:ascii="Segoe UI" w:hAnsi="Segoe UI" w:cs="Segoe UI"/>
          <w:b w:val="0"/>
          <w:color w:val="000000" w:themeColor="text1"/>
          <w:sz w:val="24"/>
          <w:szCs w:val="21"/>
          <w:lang w:eastAsia="zh-CN"/>
        </w:rPr>
        <w:t>almost instantaneously.</w:t>
      </w:r>
    </w:p>
    <w:p w14:paraId="015153B9" w14:textId="5B0EC12F" w:rsidR="00621108" w:rsidRDefault="00232384" w:rsidP="00A71024">
      <w:pPr>
        <w:spacing w:after="0"/>
        <w:ind w:firstLine="720"/>
        <w:rPr>
          <w:rStyle w:val="Strong"/>
          <w:rFonts w:ascii="Segoe UI" w:hAnsi="Segoe UI" w:cs="Segoe UI"/>
          <w:b w:val="0"/>
          <w:color w:val="000000" w:themeColor="text1"/>
          <w:sz w:val="24"/>
          <w:szCs w:val="21"/>
          <w:lang w:eastAsia="zh-CN"/>
        </w:rPr>
      </w:pPr>
      <w:r>
        <w:rPr>
          <w:rStyle w:val="Strong"/>
          <w:rFonts w:ascii="Segoe UI" w:hAnsi="Segoe UI" w:cs="Segoe UI"/>
          <w:b w:val="0"/>
          <w:color w:val="000000" w:themeColor="text1"/>
          <w:sz w:val="24"/>
          <w:szCs w:val="21"/>
          <w:lang w:eastAsia="zh-CN"/>
        </w:rPr>
        <w:lastRenderedPageBreak/>
        <w:t xml:space="preserve"> </w:t>
      </w:r>
      <w:r w:rsidR="00A26288">
        <w:rPr>
          <w:rStyle w:val="Strong"/>
          <w:rFonts w:ascii="Segoe UI" w:hAnsi="Segoe UI" w:cs="Segoe UI"/>
          <w:b w:val="0"/>
          <w:color w:val="000000" w:themeColor="text1"/>
          <w:sz w:val="24"/>
          <w:szCs w:val="21"/>
          <w:lang w:eastAsia="zh-CN"/>
        </w:rPr>
        <w:t>In the predictable future, w</w:t>
      </w:r>
      <w:r w:rsidR="002C0A92">
        <w:rPr>
          <w:rStyle w:val="Strong"/>
          <w:rFonts w:ascii="Segoe UI" w:hAnsi="Segoe UI" w:cs="Segoe UI"/>
          <w:b w:val="0"/>
          <w:color w:val="000000" w:themeColor="text1"/>
          <w:sz w:val="24"/>
          <w:szCs w:val="21"/>
          <w:lang w:eastAsia="zh-CN"/>
        </w:rPr>
        <w:t xml:space="preserve">e plan to partner with </w:t>
      </w:r>
      <w:r w:rsidR="00A26288">
        <w:rPr>
          <w:rStyle w:val="Strong"/>
          <w:rFonts w:ascii="Segoe UI" w:hAnsi="Segoe UI" w:cs="Segoe UI"/>
          <w:b w:val="0"/>
          <w:color w:val="000000" w:themeColor="text1"/>
          <w:sz w:val="24"/>
          <w:szCs w:val="21"/>
          <w:lang w:eastAsia="zh-CN"/>
        </w:rPr>
        <w:t xml:space="preserve">a plethora of leading </w:t>
      </w:r>
      <w:r w:rsidR="002C0A92">
        <w:rPr>
          <w:rStyle w:val="Strong"/>
          <w:rFonts w:ascii="Segoe UI" w:hAnsi="Segoe UI" w:cs="Segoe UI"/>
          <w:b w:val="0"/>
          <w:color w:val="000000" w:themeColor="text1"/>
          <w:sz w:val="24"/>
          <w:szCs w:val="21"/>
          <w:lang w:eastAsia="zh-CN"/>
        </w:rPr>
        <w:t xml:space="preserve">educational </w:t>
      </w:r>
      <w:r w:rsidR="00A26288">
        <w:rPr>
          <w:rStyle w:val="Strong"/>
          <w:rFonts w:ascii="Segoe UI" w:hAnsi="Segoe UI" w:cs="Segoe UI"/>
          <w:b w:val="0"/>
          <w:color w:val="000000" w:themeColor="text1"/>
          <w:sz w:val="24"/>
          <w:szCs w:val="21"/>
          <w:lang w:eastAsia="zh-CN"/>
        </w:rPr>
        <w:t xml:space="preserve">institutions to broaden our service and increase overall productivity for all. We intend to make everyone, regardless of their schedule, stay on the same page anytime, anywhere. </w:t>
      </w:r>
      <w:r w:rsidR="00AC02AF">
        <w:rPr>
          <w:rStyle w:val="Strong"/>
          <w:rFonts w:ascii="Segoe UI" w:hAnsi="Segoe UI" w:cs="Segoe UI"/>
          <w:b w:val="0"/>
          <w:color w:val="000000" w:themeColor="text1"/>
          <w:sz w:val="24"/>
          <w:szCs w:val="21"/>
          <w:lang w:eastAsia="zh-CN"/>
        </w:rPr>
        <w:t>Unforeseen</w:t>
      </w:r>
      <w:r w:rsidR="00A26288">
        <w:rPr>
          <w:rStyle w:val="Strong"/>
          <w:rFonts w:ascii="Segoe UI" w:hAnsi="Segoe UI" w:cs="Segoe UI"/>
          <w:b w:val="0"/>
          <w:color w:val="000000" w:themeColor="text1"/>
          <w:sz w:val="24"/>
          <w:szCs w:val="21"/>
          <w:lang w:eastAsia="zh-CN"/>
        </w:rPr>
        <w:t xml:space="preserve"> circumstan</w:t>
      </w:r>
      <w:r w:rsidR="00E62BC4">
        <w:rPr>
          <w:rStyle w:val="Strong"/>
          <w:rFonts w:ascii="Segoe UI" w:hAnsi="Segoe UI" w:cs="Segoe UI"/>
          <w:b w:val="0"/>
          <w:color w:val="000000" w:themeColor="text1"/>
          <w:sz w:val="24"/>
          <w:szCs w:val="21"/>
          <w:lang w:eastAsia="zh-CN"/>
        </w:rPr>
        <w:t xml:space="preserve">ces beyond our control can be </w:t>
      </w:r>
      <w:r w:rsidR="00A26288">
        <w:rPr>
          <w:rStyle w:val="Strong"/>
          <w:rFonts w:ascii="Segoe UI" w:hAnsi="Segoe UI" w:cs="Segoe UI"/>
          <w:b w:val="0"/>
          <w:color w:val="000000" w:themeColor="text1"/>
          <w:sz w:val="24"/>
          <w:szCs w:val="21"/>
          <w:lang w:eastAsia="zh-CN"/>
        </w:rPr>
        <w:t>burden</w:t>
      </w:r>
      <w:r w:rsidR="00E62BC4">
        <w:rPr>
          <w:rStyle w:val="Strong"/>
          <w:rFonts w:ascii="Segoe UI" w:hAnsi="Segoe UI" w:cs="Segoe UI"/>
          <w:b w:val="0"/>
          <w:color w:val="000000" w:themeColor="text1"/>
          <w:sz w:val="24"/>
          <w:szCs w:val="21"/>
          <w:lang w:eastAsia="zh-CN"/>
        </w:rPr>
        <w:t>s</w:t>
      </w:r>
      <w:r w:rsidR="00A26288">
        <w:rPr>
          <w:rStyle w:val="Strong"/>
          <w:rFonts w:ascii="Segoe UI" w:hAnsi="Segoe UI" w:cs="Segoe UI"/>
          <w:b w:val="0"/>
          <w:color w:val="000000" w:themeColor="text1"/>
          <w:sz w:val="24"/>
          <w:szCs w:val="21"/>
          <w:lang w:eastAsia="zh-CN"/>
        </w:rPr>
        <w:t xml:space="preserve"> to the devoted p</w:t>
      </w:r>
      <w:r w:rsidR="00E62BC4">
        <w:rPr>
          <w:rStyle w:val="Strong"/>
          <w:rFonts w:ascii="Segoe UI" w:hAnsi="Segoe UI" w:cs="Segoe UI"/>
          <w:b w:val="0"/>
          <w:color w:val="000000" w:themeColor="text1"/>
          <w:sz w:val="24"/>
          <w:szCs w:val="21"/>
          <w:lang w:eastAsia="zh-CN"/>
        </w:rPr>
        <w:t>rofessor or passionate student. We hope to ameliorate these potential problems with our service, maximizing the academic potential for everyone in academia.</w:t>
      </w:r>
      <w:r w:rsidR="00FD741E">
        <w:rPr>
          <w:rStyle w:val="Strong"/>
          <w:rFonts w:ascii="Segoe UI" w:hAnsi="Segoe UI" w:cs="Segoe UI"/>
          <w:b w:val="0"/>
          <w:color w:val="000000" w:themeColor="text1"/>
          <w:sz w:val="24"/>
          <w:szCs w:val="21"/>
          <w:lang w:eastAsia="zh-CN"/>
        </w:rPr>
        <w:t xml:space="preserve"> Studies have shown that efficiency correlates to academic performance (citation needed). Since our goal is to provide an extremely efficient platform, this efficiency will translate into better quality and performance for all users. Whether it is a student seeking to manage the stress in her life, or a professor boggled down with research and teaching, our platform hopes to provide these two demographics with academic support in their time of need to boost performance and reduce the intellectual clutter in their life, resulting in enhanced performance.</w:t>
      </w:r>
    </w:p>
    <w:p w14:paraId="2EE298A9" w14:textId="755540B4" w:rsidR="00931E47" w:rsidRDefault="00EE3024" w:rsidP="00A71024">
      <w:pPr>
        <w:spacing w:after="0"/>
        <w:ind w:firstLine="720"/>
        <w:rPr>
          <w:rStyle w:val="Strong"/>
          <w:rFonts w:ascii="Segoe UI" w:hAnsi="Segoe UI" w:cs="Segoe UI"/>
          <w:b w:val="0"/>
          <w:color w:val="000000" w:themeColor="text1"/>
          <w:sz w:val="24"/>
          <w:szCs w:val="21"/>
          <w:lang w:eastAsia="zh-CN"/>
        </w:rPr>
      </w:pPr>
      <w:r>
        <w:rPr>
          <w:rStyle w:val="Strong"/>
          <w:rFonts w:ascii="Segoe UI" w:hAnsi="Segoe UI" w:cs="Segoe UI"/>
          <w:b w:val="0"/>
          <w:color w:val="000000" w:themeColor="text1"/>
          <w:sz w:val="24"/>
          <w:szCs w:val="21"/>
          <w:lang w:eastAsia="zh-CN"/>
        </w:rPr>
        <w:t xml:space="preserve">We are </w:t>
      </w:r>
      <w:r w:rsidR="00E27FAE">
        <w:rPr>
          <w:rStyle w:val="Strong"/>
          <w:rFonts w:ascii="Segoe UI" w:hAnsi="Segoe UI" w:cs="Segoe UI"/>
          <w:b w:val="0"/>
          <w:color w:val="000000" w:themeColor="text1"/>
          <w:sz w:val="24"/>
          <w:szCs w:val="21"/>
          <w:lang w:eastAsia="zh-CN"/>
        </w:rPr>
        <w:t xml:space="preserve">initially </w:t>
      </w:r>
      <w:r w:rsidR="008F1EE3">
        <w:rPr>
          <w:rStyle w:val="Strong"/>
          <w:rFonts w:ascii="Segoe UI" w:hAnsi="Segoe UI" w:cs="Segoe UI"/>
          <w:b w:val="0"/>
          <w:color w:val="000000" w:themeColor="text1"/>
          <w:sz w:val="24"/>
          <w:szCs w:val="21"/>
          <w:lang w:eastAsia="zh-CN"/>
        </w:rPr>
        <w:t xml:space="preserve">targeting </w:t>
      </w:r>
      <w:r w:rsidR="00621108">
        <w:rPr>
          <w:rStyle w:val="Strong"/>
          <w:rFonts w:ascii="Segoe UI" w:hAnsi="Segoe UI" w:cs="Segoe UI"/>
          <w:b w:val="0"/>
          <w:color w:val="000000" w:themeColor="text1"/>
          <w:sz w:val="24"/>
          <w:szCs w:val="21"/>
          <w:lang w:eastAsia="zh-CN"/>
        </w:rPr>
        <w:t>college students in United States</w:t>
      </w:r>
      <w:r w:rsidR="00A034B2">
        <w:rPr>
          <w:rStyle w:val="Strong"/>
          <w:rFonts w:ascii="Segoe UI" w:hAnsi="Segoe UI" w:cs="Segoe UI"/>
          <w:b w:val="0"/>
          <w:color w:val="000000" w:themeColor="text1"/>
          <w:sz w:val="24"/>
          <w:szCs w:val="21"/>
          <w:lang w:eastAsia="zh-CN"/>
        </w:rPr>
        <w:t>, a</w:t>
      </w:r>
      <w:r w:rsidR="00E27FAE">
        <w:rPr>
          <w:rStyle w:val="Strong"/>
          <w:rFonts w:ascii="Segoe UI" w:hAnsi="Segoe UI" w:cs="Segoe UI"/>
          <w:b w:val="0"/>
          <w:color w:val="000000" w:themeColor="text1"/>
          <w:sz w:val="24"/>
          <w:szCs w:val="21"/>
          <w:lang w:eastAsia="zh-CN"/>
        </w:rPr>
        <w:t xml:space="preserve">n open-minded, westernized </w:t>
      </w:r>
      <w:r w:rsidR="00A034B2">
        <w:rPr>
          <w:rStyle w:val="Strong"/>
          <w:rFonts w:ascii="Segoe UI" w:hAnsi="Segoe UI" w:cs="Segoe UI"/>
          <w:b w:val="0"/>
          <w:color w:val="000000" w:themeColor="text1"/>
          <w:sz w:val="24"/>
          <w:szCs w:val="21"/>
          <w:lang w:eastAsia="zh-CN"/>
        </w:rPr>
        <w:t>population</w:t>
      </w:r>
      <w:r w:rsidR="00E27FAE">
        <w:rPr>
          <w:rStyle w:val="Strong"/>
          <w:rFonts w:ascii="Segoe UI" w:hAnsi="Segoe UI" w:cs="Segoe UI"/>
          <w:b w:val="0"/>
          <w:color w:val="000000" w:themeColor="text1"/>
          <w:sz w:val="24"/>
          <w:szCs w:val="21"/>
          <w:lang w:eastAsia="zh-CN"/>
        </w:rPr>
        <w:t xml:space="preserve"> with technology at their fingertips, always optimistic about the future of technology</w:t>
      </w:r>
      <w:r w:rsidR="00621108">
        <w:rPr>
          <w:rStyle w:val="Strong"/>
          <w:rFonts w:ascii="Segoe UI" w:hAnsi="Segoe UI" w:cs="Segoe UI"/>
          <w:b w:val="0"/>
          <w:color w:val="000000" w:themeColor="text1"/>
          <w:sz w:val="24"/>
          <w:szCs w:val="21"/>
          <w:lang w:eastAsia="zh-CN"/>
        </w:rPr>
        <w:t xml:space="preserve">. </w:t>
      </w:r>
      <w:proofErr w:type="gramStart"/>
      <w:r w:rsidR="00DC187F">
        <w:rPr>
          <w:rStyle w:val="Strong"/>
          <w:rFonts w:ascii="Segoe UI" w:hAnsi="Segoe UI" w:cs="Segoe UI"/>
          <w:b w:val="0"/>
          <w:color w:val="000000" w:themeColor="text1"/>
          <w:sz w:val="24"/>
          <w:szCs w:val="21"/>
          <w:lang w:eastAsia="zh-CN"/>
        </w:rPr>
        <w:t>According</w:t>
      </w:r>
      <w:r w:rsidR="00AE3804">
        <w:rPr>
          <w:rStyle w:val="Strong"/>
          <w:rFonts w:ascii="Segoe UI" w:hAnsi="Segoe UI" w:cs="Segoe UI"/>
          <w:b w:val="0"/>
          <w:color w:val="000000" w:themeColor="text1"/>
          <w:sz w:val="24"/>
          <w:szCs w:val="21"/>
          <w:lang w:eastAsia="zh-CN"/>
        </w:rPr>
        <w:t xml:space="preserve"> to</w:t>
      </w:r>
      <w:proofErr w:type="gramEnd"/>
      <w:r w:rsidR="00AE3804">
        <w:rPr>
          <w:rStyle w:val="Strong"/>
          <w:rFonts w:ascii="Segoe UI" w:hAnsi="Segoe UI" w:cs="Segoe UI"/>
          <w:b w:val="0"/>
          <w:color w:val="000000" w:themeColor="text1"/>
          <w:sz w:val="24"/>
          <w:szCs w:val="21"/>
          <w:lang w:eastAsia="zh-CN"/>
        </w:rPr>
        <w:t xml:space="preserve"> National Center for Education Statistics, </w:t>
      </w:r>
      <w:r w:rsidR="00B40E56">
        <w:rPr>
          <w:rStyle w:val="Strong"/>
          <w:rFonts w:ascii="Segoe UI" w:hAnsi="Segoe UI" w:cs="Segoe UI"/>
          <w:b w:val="0"/>
          <w:color w:val="000000" w:themeColor="text1"/>
          <w:sz w:val="24"/>
          <w:szCs w:val="21"/>
          <w:lang w:eastAsia="zh-CN"/>
        </w:rPr>
        <w:t xml:space="preserve">in 2016, </w:t>
      </w:r>
      <w:r w:rsidR="000E7C14">
        <w:rPr>
          <w:rStyle w:val="Strong"/>
          <w:rFonts w:ascii="Segoe UI" w:hAnsi="Segoe UI" w:cs="Segoe UI"/>
          <w:b w:val="0"/>
          <w:color w:val="000000" w:themeColor="text1"/>
          <w:sz w:val="24"/>
          <w:szCs w:val="21"/>
          <w:lang w:eastAsia="zh-CN"/>
        </w:rPr>
        <w:t xml:space="preserve">20.5 million students are expected to attend colleges in United States, and </w:t>
      </w:r>
      <w:r w:rsidR="009A0130">
        <w:rPr>
          <w:rStyle w:val="Strong"/>
          <w:rFonts w:ascii="Segoe UI" w:hAnsi="Segoe UI" w:cs="Segoe UI"/>
          <w:b w:val="0"/>
          <w:color w:val="000000" w:themeColor="text1"/>
          <w:sz w:val="24"/>
          <w:szCs w:val="21"/>
          <w:lang w:eastAsia="zh-CN"/>
        </w:rPr>
        <w:t xml:space="preserve">number has been increasing since 2000. </w:t>
      </w:r>
      <w:r w:rsidR="00C75E24">
        <w:rPr>
          <w:rStyle w:val="Strong"/>
          <w:rFonts w:ascii="Segoe UI" w:hAnsi="Segoe UI" w:cs="Segoe UI"/>
          <w:b w:val="0"/>
          <w:color w:val="000000" w:themeColor="text1"/>
          <w:sz w:val="24"/>
          <w:szCs w:val="21"/>
          <w:lang w:eastAsia="zh-CN"/>
        </w:rPr>
        <w:t>A recent survey from AMD states that 85% of college students owns a laptop</w:t>
      </w:r>
      <w:r w:rsidR="009968E0">
        <w:rPr>
          <w:rStyle w:val="Strong"/>
          <w:rFonts w:ascii="Segoe UI" w:hAnsi="Segoe UI" w:cs="Segoe UI"/>
          <w:b w:val="0"/>
          <w:color w:val="000000" w:themeColor="text1"/>
          <w:sz w:val="24"/>
          <w:szCs w:val="21"/>
          <w:lang w:eastAsia="zh-CN"/>
        </w:rPr>
        <w:t>, indicating there are</w:t>
      </w:r>
      <w:r w:rsidR="005E7286">
        <w:rPr>
          <w:rStyle w:val="Strong"/>
          <w:rFonts w:ascii="Segoe UI" w:hAnsi="Segoe UI" w:cs="Segoe UI"/>
          <w:b w:val="0"/>
          <w:color w:val="000000" w:themeColor="text1"/>
          <w:sz w:val="24"/>
          <w:szCs w:val="21"/>
          <w:lang w:eastAsia="zh-CN"/>
        </w:rPr>
        <w:t xml:space="preserve"> </w:t>
      </w:r>
      <w:r w:rsidR="009E5BA7" w:rsidRPr="009E5BA7">
        <w:rPr>
          <w:rStyle w:val="Strong"/>
          <w:rFonts w:ascii="Segoe UI" w:hAnsi="Segoe UI" w:cs="Segoe UI"/>
          <w:b w:val="0"/>
          <w:color w:val="000000" w:themeColor="text1"/>
          <w:sz w:val="24"/>
          <w:szCs w:val="21"/>
          <w:lang w:eastAsia="zh-CN"/>
        </w:rPr>
        <w:t>17.425</w:t>
      </w:r>
      <w:r w:rsidR="009968E0">
        <w:rPr>
          <w:rStyle w:val="Strong"/>
          <w:rFonts w:ascii="Segoe UI" w:hAnsi="Segoe UI" w:cs="Segoe UI"/>
          <w:b w:val="0"/>
          <w:color w:val="000000" w:themeColor="text1"/>
          <w:sz w:val="24"/>
          <w:szCs w:val="21"/>
          <w:lang w:eastAsia="zh-CN"/>
        </w:rPr>
        <w:t xml:space="preserve"> million potential customers for our product. </w:t>
      </w:r>
      <w:r w:rsidR="00E27FAE">
        <w:rPr>
          <w:rStyle w:val="Strong"/>
          <w:rFonts w:ascii="Segoe UI" w:hAnsi="Segoe UI" w:cs="Segoe UI"/>
          <w:b w:val="0"/>
          <w:color w:val="000000" w:themeColor="text1"/>
          <w:sz w:val="24"/>
          <w:szCs w:val="21"/>
          <w:lang w:eastAsia="zh-CN"/>
        </w:rPr>
        <w:t xml:space="preserve">(include smartphones, tablets, and add the number of users there). With the advent of efficient technological services such as </w:t>
      </w:r>
      <w:r w:rsidR="00FD741E">
        <w:rPr>
          <w:rStyle w:val="Strong"/>
          <w:rFonts w:ascii="Segoe UI" w:hAnsi="Segoe UI" w:cs="Segoe UI"/>
          <w:b w:val="0"/>
          <w:color w:val="000000" w:themeColor="text1"/>
          <w:sz w:val="24"/>
          <w:szCs w:val="21"/>
          <w:lang w:eastAsia="zh-CN"/>
        </w:rPr>
        <w:t>Quizlet or Khan Academy, American students are always looking for the next level in academic efficiency. Our intention is to make our platform as widespread and accessible as possible, while maintain the minimalism and productivity students cherish. (statistic showing that college students like streamlined services)</w:t>
      </w:r>
    </w:p>
    <w:p w14:paraId="226D3F55" w14:textId="77777777" w:rsidR="005567E6" w:rsidRDefault="005567E6" w:rsidP="00FA459F">
      <w:pPr>
        <w:spacing w:after="0"/>
        <w:rPr>
          <w:rStyle w:val="Strong"/>
          <w:rFonts w:ascii="Segoe UI" w:hAnsi="Segoe UI" w:cs="Segoe UI"/>
          <w:b w:val="0"/>
          <w:color w:val="000000" w:themeColor="text1"/>
          <w:sz w:val="24"/>
          <w:szCs w:val="21"/>
          <w:lang w:eastAsia="zh-CN"/>
        </w:rPr>
      </w:pPr>
    </w:p>
    <w:p w14:paraId="76336108" w14:textId="2BC0E711" w:rsidR="00AE3804" w:rsidRPr="001D01E1" w:rsidRDefault="009E4EB0" w:rsidP="00FA459F">
      <w:pPr>
        <w:spacing w:after="0"/>
        <w:rPr>
          <w:rStyle w:val="Strong"/>
          <w:rFonts w:ascii="Segoe UI" w:hAnsi="Segoe UI" w:cs="Segoe UI"/>
          <w:b w:val="0"/>
          <w:color w:val="000000" w:themeColor="text1"/>
          <w:sz w:val="24"/>
          <w:szCs w:val="21"/>
          <w:lang w:eastAsia="zh-CN"/>
        </w:rPr>
      </w:pPr>
      <w:hyperlink r:id="rId8" w:history="1">
        <w:r w:rsidR="00AE3804" w:rsidRPr="001E2740">
          <w:rPr>
            <w:rStyle w:val="Hyperlink"/>
            <w:rFonts w:ascii="Segoe UI" w:hAnsi="Segoe UI" w:cs="Segoe UI"/>
            <w:sz w:val="24"/>
            <w:szCs w:val="21"/>
            <w:lang w:eastAsia="zh-CN"/>
          </w:rPr>
          <w:t>https://nces.ed.gov/fastfacts/display.asp?id=372</w:t>
        </w:r>
      </w:hyperlink>
    </w:p>
    <w:p w14:paraId="039FFE3A" w14:textId="231A83C3" w:rsidR="00FC1C05" w:rsidRDefault="009E4EB0">
      <w:pPr>
        <w:rPr>
          <w:rStyle w:val="Strong"/>
          <w:rFonts w:ascii="Segoe UI" w:hAnsi="Segoe UI" w:cs="Segoe UI"/>
          <w:color w:val="5C2D91"/>
          <w:sz w:val="24"/>
          <w:szCs w:val="21"/>
        </w:rPr>
      </w:pPr>
      <w:hyperlink r:id="rId9" w:history="1">
        <w:r w:rsidR="00386F88" w:rsidRPr="001E2740">
          <w:rPr>
            <w:rStyle w:val="Hyperlink"/>
            <w:rFonts w:ascii="Segoe UI" w:hAnsi="Segoe UI" w:cs="Segoe UI"/>
            <w:sz w:val="24"/>
            <w:szCs w:val="21"/>
          </w:rPr>
          <w:t>http://www.amd.com/en-us/press-releases/Pages/laptops-move-2014jul10.aspx</w:t>
        </w:r>
      </w:hyperlink>
      <w:r w:rsidR="00FC1C05">
        <w:rPr>
          <w:rStyle w:val="Strong"/>
          <w:rFonts w:ascii="Segoe UI" w:hAnsi="Segoe UI" w:cs="Segoe UI"/>
          <w:color w:val="5C2D91"/>
          <w:sz w:val="24"/>
          <w:szCs w:val="21"/>
        </w:rPr>
        <w:br w:type="page"/>
      </w:r>
    </w:p>
    <w:p w14:paraId="67139FF1" w14:textId="164C2E7C" w:rsidR="006A6811" w:rsidRPr="001E37B1" w:rsidRDefault="006A6811" w:rsidP="00FA459F">
      <w:pPr>
        <w:spacing w:after="0"/>
        <w:rPr>
          <w:rStyle w:val="Strong"/>
          <w:rFonts w:ascii="Segoe UI" w:hAnsi="Segoe UI" w:cs="Segoe UI"/>
          <w:color w:val="5C2D91"/>
          <w:sz w:val="24"/>
          <w:szCs w:val="21"/>
        </w:rPr>
      </w:pPr>
      <w:r w:rsidRPr="001E37B1">
        <w:rPr>
          <w:rStyle w:val="Strong"/>
          <w:rFonts w:ascii="Segoe UI" w:hAnsi="Segoe UI" w:cs="Segoe UI"/>
          <w:color w:val="5C2D91"/>
          <w:sz w:val="24"/>
          <w:szCs w:val="21"/>
        </w:rPr>
        <w:lastRenderedPageBreak/>
        <w:t>TECHNOLOGY</w:t>
      </w:r>
    </w:p>
    <w:p w14:paraId="029CB135" w14:textId="4ED18097" w:rsidR="006A6811" w:rsidRPr="001E37B1" w:rsidRDefault="006A6811" w:rsidP="00FA459F">
      <w:pPr>
        <w:spacing w:after="0"/>
        <w:rPr>
          <w:rStyle w:val="Strong"/>
          <w:rFonts w:ascii="Segoe UI" w:hAnsi="Segoe UI" w:cs="Segoe UI"/>
          <w:color w:val="000000" w:themeColor="text1"/>
          <w:sz w:val="24"/>
          <w:szCs w:val="21"/>
        </w:rPr>
      </w:pPr>
    </w:p>
    <w:p w14:paraId="78C9598A" w14:textId="77777777" w:rsidR="006A6811" w:rsidRPr="001E37B1" w:rsidRDefault="006A6811" w:rsidP="006A6811">
      <w:pPr>
        <w:pStyle w:val="NoSpacing"/>
        <w:rPr>
          <w:rFonts w:ascii="Segoe UI" w:hAnsi="Segoe UI" w:cs="Segoe UI"/>
          <w:color w:val="5C2D91"/>
          <w:sz w:val="24"/>
          <w:szCs w:val="21"/>
        </w:rPr>
      </w:pPr>
      <w:r w:rsidRPr="001E37B1">
        <w:rPr>
          <w:rFonts w:ascii="Segoe UI" w:hAnsi="Segoe UI" w:cs="Segoe UI"/>
          <w:color w:val="5C2D91"/>
          <w:sz w:val="24"/>
          <w:szCs w:val="21"/>
        </w:rPr>
        <w:t>Core Technologies</w:t>
      </w:r>
    </w:p>
    <w:p w14:paraId="5F7CECB5" w14:textId="06A1B101" w:rsidR="006A6811" w:rsidRDefault="006A6811" w:rsidP="006A6811">
      <w:pPr>
        <w:autoSpaceDE w:val="0"/>
        <w:autoSpaceDN w:val="0"/>
        <w:spacing w:after="0" w:line="240" w:lineRule="auto"/>
        <w:rPr>
          <w:rFonts w:ascii="Segoe UI" w:hAnsi="Segoe UI" w:cs="Segoe UI"/>
          <w:color w:val="7F7F7F" w:themeColor="text1" w:themeTint="80"/>
          <w:sz w:val="24"/>
          <w:szCs w:val="21"/>
        </w:rPr>
      </w:pPr>
      <w:r w:rsidRPr="001E37B1">
        <w:rPr>
          <w:rFonts w:ascii="Segoe UI" w:hAnsi="Segoe UI" w:cs="Segoe UI"/>
          <w:color w:val="7F7F7F" w:themeColor="text1" w:themeTint="80"/>
          <w:sz w:val="24"/>
          <w:szCs w:val="21"/>
        </w:rPr>
        <w:t xml:space="preserve">Talk about your technology and how it works. This includes your key platform(s) as well as specific technologies used (for example Kinect SDK, Unity game engine, or other elements that you believe will be critical to your project’s success). Please cover any </w:t>
      </w:r>
      <w:r w:rsidR="001E37B1" w:rsidRPr="001E37B1">
        <w:rPr>
          <w:rFonts w:ascii="Segoe UI" w:hAnsi="Segoe UI" w:cs="Segoe UI"/>
          <w:color w:val="7F7F7F" w:themeColor="text1" w:themeTint="80"/>
          <w:sz w:val="24"/>
          <w:szCs w:val="21"/>
        </w:rPr>
        <w:t xml:space="preserve">innovations in technical design, </w:t>
      </w:r>
      <w:r w:rsidRPr="001E37B1">
        <w:rPr>
          <w:rFonts w:ascii="Segoe UI" w:hAnsi="Segoe UI" w:cs="Segoe UI"/>
          <w:color w:val="7F7F7F" w:themeColor="text1" w:themeTint="80"/>
          <w:sz w:val="24"/>
          <w:szCs w:val="21"/>
        </w:rPr>
        <w:t>implementation</w:t>
      </w:r>
      <w:r w:rsidR="00931E47" w:rsidRPr="001E37B1">
        <w:rPr>
          <w:rFonts w:ascii="Segoe UI" w:hAnsi="Segoe UI" w:cs="Segoe UI"/>
          <w:color w:val="7F7F7F" w:themeColor="text1" w:themeTint="80"/>
          <w:sz w:val="24"/>
          <w:szCs w:val="21"/>
        </w:rPr>
        <w:t xml:space="preserve">, user experience, performance, </w:t>
      </w:r>
      <w:r w:rsidR="001E37B1" w:rsidRPr="001E37B1">
        <w:rPr>
          <w:rFonts w:ascii="Segoe UI" w:hAnsi="Segoe UI" w:cs="Segoe UI"/>
          <w:color w:val="7F7F7F" w:themeColor="text1" w:themeTint="80"/>
          <w:sz w:val="24"/>
          <w:szCs w:val="21"/>
        </w:rPr>
        <w:t xml:space="preserve">audio, visual, </w:t>
      </w:r>
      <w:r w:rsidR="00931E47" w:rsidRPr="001E37B1">
        <w:rPr>
          <w:rFonts w:ascii="Segoe UI" w:hAnsi="Segoe UI" w:cs="Segoe UI"/>
          <w:color w:val="7F7F7F" w:themeColor="text1" w:themeTint="80"/>
          <w:sz w:val="24"/>
          <w:szCs w:val="21"/>
        </w:rPr>
        <w:t xml:space="preserve">etc. that your project includes. </w:t>
      </w:r>
    </w:p>
    <w:p w14:paraId="04102EA3" w14:textId="7E2889F1" w:rsidR="00FB4509" w:rsidRDefault="00FB4509" w:rsidP="006A6811">
      <w:pPr>
        <w:autoSpaceDE w:val="0"/>
        <w:autoSpaceDN w:val="0"/>
        <w:spacing w:after="0" w:line="240" w:lineRule="auto"/>
        <w:rPr>
          <w:rFonts w:ascii="Segoe UI" w:eastAsia="Times New Roman" w:hAnsi="Segoe UI" w:cs="Segoe UI"/>
          <w:color w:val="7F7F7F" w:themeColor="text1" w:themeTint="80"/>
          <w:sz w:val="24"/>
          <w:szCs w:val="21"/>
        </w:rPr>
      </w:pPr>
      <w:r>
        <w:rPr>
          <w:rFonts w:ascii="Segoe UI" w:eastAsia="Times New Roman" w:hAnsi="Segoe UI" w:cs="Segoe UI"/>
          <w:color w:val="7F7F7F" w:themeColor="text1" w:themeTint="80"/>
          <w:sz w:val="24"/>
          <w:szCs w:val="21"/>
        </w:rPr>
        <w:t xml:space="preserve">If you had additional time, what additional platform features or platforms </w:t>
      </w:r>
      <w:r w:rsidR="00C51381">
        <w:rPr>
          <w:rFonts w:ascii="Segoe UI" w:eastAsia="Times New Roman" w:hAnsi="Segoe UI" w:cs="Segoe UI"/>
          <w:color w:val="7F7F7F" w:themeColor="text1" w:themeTint="80"/>
          <w:sz w:val="24"/>
          <w:szCs w:val="21"/>
        </w:rPr>
        <w:t xml:space="preserve">would you use </w:t>
      </w:r>
      <w:r>
        <w:rPr>
          <w:rFonts w:ascii="Segoe UI" w:eastAsia="Times New Roman" w:hAnsi="Segoe UI" w:cs="Segoe UI"/>
          <w:color w:val="7F7F7F" w:themeColor="text1" w:themeTint="80"/>
          <w:sz w:val="24"/>
          <w:szCs w:val="21"/>
        </w:rPr>
        <w:t>to enhance your project?</w:t>
      </w:r>
    </w:p>
    <w:p w14:paraId="50B70599" w14:textId="55A0C7AD" w:rsidR="00CC6037" w:rsidRDefault="00512059" w:rsidP="00CC6037">
      <w:pPr>
        <w:autoSpaceDE w:val="0"/>
        <w:autoSpaceDN w:val="0"/>
        <w:spacing w:after="0" w:line="240" w:lineRule="auto"/>
        <w:ind w:firstLine="720"/>
        <w:rPr>
          <w:rFonts w:ascii="Segoe UI" w:eastAsia="Times New Roman" w:hAnsi="Segoe UI" w:cs="Segoe UI"/>
          <w:color w:val="000000" w:themeColor="text1"/>
          <w:sz w:val="24"/>
          <w:szCs w:val="21"/>
          <w:lang w:eastAsia="zh-CN"/>
        </w:rPr>
      </w:pPr>
      <w:r w:rsidRPr="00512059">
        <w:rPr>
          <w:rFonts w:ascii="Segoe UI" w:eastAsia="Times New Roman" w:hAnsi="Segoe UI" w:cs="Segoe UI"/>
          <w:color w:val="000000" w:themeColor="text1"/>
          <w:sz w:val="24"/>
          <w:szCs w:val="21"/>
          <w:lang w:eastAsia="zh-CN"/>
        </w:rPr>
        <w:t xml:space="preserve">When a video is uploaded through a HTML post request, </w:t>
      </w:r>
      <w:r w:rsidR="00FD741E">
        <w:rPr>
          <w:rFonts w:ascii="Segoe UI" w:eastAsia="Times New Roman" w:hAnsi="Segoe UI" w:cs="Segoe UI"/>
          <w:color w:val="000000" w:themeColor="text1"/>
          <w:sz w:val="24"/>
          <w:szCs w:val="21"/>
          <w:lang w:eastAsia="zh-CN"/>
        </w:rPr>
        <w:t>it</w:t>
      </w:r>
      <w:r w:rsidRPr="00512059">
        <w:rPr>
          <w:rFonts w:ascii="Segoe UI" w:eastAsia="Times New Roman" w:hAnsi="Segoe UI" w:cs="Segoe UI"/>
          <w:color w:val="000000" w:themeColor="text1"/>
          <w:sz w:val="24"/>
          <w:szCs w:val="21"/>
          <w:lang w:eastAsia="zh-CN"/>
        </w:rPr>
        <w:t xml:space="preserve"> would be direct</w:t>
      </w:r>
      <w:r w:rsidR="00FD741E">
        <w:rPr>
          <w:rFonts w:ascii="Segoe UI" w:eastAsia="Times New Roman" w:hAnsi="Segoe UI" w:cs="Segoe UI"/>
          <w:color w:val="000000" w:themeColor="text1"/>
          <w:sz w:val="24"/>
          <w:szCs w:val="21"/>
          <w:lang w:eastAsia="zh-CN"/>
        </w:rPr>
        <w:t>ed</w:t>
      </w:r>
      <w:r w:rsidRPr="00512059">
        <w:rPr>
          <w:rFonts w:ascii="Segoe UI" w:eastAsia="Times New Roman" w:hAnsi="Segoe UI" w:cs="Segoe UI"/>
          <w:color w:val="000000" w:themeColor="text1"/>
          <w:sz w:val="24"/>
          <w:szCs w:val="21"/>
          <w:lang w:eastAsia="zh-CN"/>
        </w:rPr>
        <w:t xml:space="preserve"> to the web app</w:t>
      </w:r>
      <w:r w:rsidR="00FD741E">
        <w:rPr>
          <w:rFonts w:ascii="Segoe UI" w:eastAsia="Times New Roman" w:hAnsi="Segoe UI" w:cs="Segoe UI"/>
          <w:color w:val="000000" w:themeColor="text1"/>
          <w:sz w:val="24"/>
          <w:szCs w:val="21"/>
          <w:lang w:eastAsia="zh-CN"/>
        </w:rPr>
        <w:t>, where</w:t>
      </w:r>
      <w:r w:rsidRPr="00512059">
        <w:rPr>
          <w:rFonts w:ascii="Segoe UI" w:eastAsia="Times New Roman" w:hAnsi="Segoe UI" w:cs="Segoe UI"/>
          <w:color w:val="000000" w:themeColor="text1"/>
          <w:sz w:val="24"/>
          <w:szCs w:val="21"/>
          <w:lang w:eastAsia="zh-CN"/>
        </w:rPr>
        <w:t xml:space="preserve"> </w:t>
      </w:r>
      <w:r w:rsidR="00FD741E">
        <w:rPr>
          <w:rFonts w:ascii="Segoe UI" w:eastAsia="Times New Roman" w:hAnsi="Segoe UI" w:cs="Segoe UI"/>
          <w:color w:val="000000" w:themeColor="text1"/>
          <w:sz w:val="24"/>
          <w:szCs w:val="21"/>
          <w:lang w:eastAsia="zh-CN"/>
        </w:rPr>
        <w:t>it</w:t>
      </w:r>
      <w:r w:rsidRPr="00512059">
        <w:rPr>
          <w:rFonts w:ascii="Segoe UI" w:eastAsia="Times New Roman" w:hAnsi="Segoe UI" w:cs="Segoe UI"/>
          <w:color w:val="000000" w:themeColor="text1"/>
          <w:sz w:val="24"/>
          <w:szCs w:val="21"/>
          <w:lang w:eastAsia="zh-CN"/>
        </w:rPr>
        <w:t xml:space="preserve"> will </w:t>
      </w:r>
      <w:r w:rsidR="00FD741E">
        <w:rPr>
          <w:rFonts w:ascii="Segoe UI" w:eastAsia="Times New Roman" w:hAnsi="Segoe UI" w:cs="Segoe UI"/>
          <w:color w:val="000000" w:themeColor="text1"/>
          <w:sz w:val="24"/>
          <w:szCs w:val="21"/>
          <w:lang w:eastAsia="zh-CN"/>
        </w:rPr>
        <w:t>make the necessary preparations</w:t>
      </w:r>
      <w:r w:rsidRPr="00512059">
        <w:rPr>
          <w:rFonts w:ascii="Segoe UI" w:eastAsia="Times New Roman" w:hAnsi="Segoe UI" w:cs="Segoe UI"/>
          <w:color w:val="000000" w:themeColor="text1"/>
          <w:sz w:val="24"/>
          <w:szCs w:val="21"/>
          <w:lang w:eastAsia="zh-CN"/>
        </w:rPr>
        <w:t xml:space="preserve"> </w:t>
      </w:r>
      <w:r w:rsidR="00FD741E">
        <w:rPr>
          <w:rFonts w:ascii="Segoe UI" w:eastAsia="Times New Roman" w:hAnsi="Segoe UI" w:cs="Segoe UI"/>
          <w:color w:val="000000" w:themeColor="text1"/>
          <w:sz w:val="24"/>
          <w:szCs w:val="21"/>
          <w:lang w:eastAsia="zh-CN"/>
        </w:rPr>
        <w:t>for the video’s uploading process</w:t>
      </w:r>
      <w:r w:rsidRPr="00512059">
        <w:rPr>
          <w:rFonts w:ascii="Segoe UI" w:eastAsia="Times New Roman" w:hAnsi="Segoe UI" w:cs="Segoe UI"/>
          <w:color w:val="000000" w:themeColor="text1"/>
          <w:sz w:val="24"/>
          <w:szCs w:val="21"/>
          <w:lang w:eastAsia="zh-CN"/>
        </w:rPr>
        <w:t xml:space="preserve">. Prior to sending the actual video file, </w:t>
      </w:r>
      <w:r w:rsidR="00FD741E" w:rsidRPr="00512059">
        <w:rPr>
          <w:rFonts w:ascii="Segoe UI" w:eastAsia="Times New Roman" w:hAnsi="Segoe UI" w:cs="Segoe UI"/>
          <w:color w:val="000000" w:themeColor="text1"/>
          <w:sz w:val="24"/>
          <w:szCs w:val="21"/>
          <w:lang w:eastAsia="zh-CN"/>
        </w:rPr>
        <w:t>all</w:t>
      </w:r>
      <w:r w:rsidR="00FD741E">
        <w:rPr>
          <w:rFonts w:ascii="Segoe UI" w:eastAsia="Times New Roman" w:hAnsi="Segoe UI" w:cs="Segoe UI"/>
          <w:color w:val="000000" w:themeColor="text1"/>
          <w:sz w:val="24"/>
          <w:szCs w:val="21"/>
          <w:lang w:eastAsia="zh-CN"/>
        </w:rPr>
        <w:t xml:space="preserve"> its</w:t>
      </w:r>
      <w:r w:rsidRPr="00512059">
        <w:rPr>
          <w:rFonts w:ascii="Segoe UI" w:eastAsia="Times New Roman" w:hAnsi="Segoe UI" w:cs="Segoe UI"/>
          <w:color w:val="000000" w:themeColor="text1"/>
          <w:sz w:val="24"/>
          <w:szCs w:val="21"/>
          <w:lang w:eastAsia="zh-CN"/>
        </w:rPr>
        <w:t xml:space="preserve"> information will </w:t>
      </w:r>
      <w:r w:rsidR="00FD741E">
        <w:rPr>
          <w:rFonts w:ascii="Segoe UI" w:eastAsia="Times New Roman" w:hAnsi="Segoe UI" w:cs="Segoe UI"/>
          <w:color w:val="000000" w:themeColor="text1"/>
          <w:sz w:val="24"/>
          <w:szCs w:val="21"/>
          <w:lang w:eastAsia="zh-CN"/>
        </w:rPr>
        <w:t xml:space="preserve">first be passed to the web app, then stored in Azure SQL. Each video uploaded will be given a unique ID that will be stored in Azure SQL. </w:t>
      </w:r>
      <w:r w:rsidR="00B73563">
        <w:rPr>
          <w:rFonts w:ascii="Segoe UI" w:eastAsia="Times New Roman" w:hAnsi="Segoe UI" w:cs="Segoe UI"/>
          <w:color w:val="000000" w:themeColor="text1"/>
          <w:sz w:val="24"/>
          <w:szCs w:val="21"/>
          <w:lang w:eastAsia="zh-CN"/>
        </w:rPr>
        <w:t xml:space="preserve">The video will be cut in slices </w:t>
      </w:r>
      <w:proofErr w:type="gramStart"/>
      <w:r w:rsidR="00B73563">
        <w:rPr>
          <w:rFonts w:ascii="Segoe UI" w:eastAsia="Times New Roman" w:hAnsi="Segoe UI" w:cs="Segoe UI"/>
          <w:color w:val="000000" w:themeColor="text1"/>
          <w:sz w:val="24"/>
          <w:szCs w:val="21"/>
          <w:lang w:eastAsia="zh-CN"/>
        </w:rPr>
        <w:t>for the purpose of</w:t>
      </w:r>
      <w:proofErr w:type="gramEnd"/>
      <w:r w:rsidRPr="00512059">
        <w:rPr>
          <w:rFonts w:ascii="Segoe UI" w:eastAsia="Times New Roman" w:hAnsi="Segoe UI" w:cs="Segoe UI"/>
          <w:color w:val="000000" w:themeColor="text1"/>
          <w:sz w:val="24"/>
          <w:szCs w:val="21"/>
          <w:lang w:eastAsia="zh-CN"/>
        </w:rPr>
        <w:t xml:space="preserve"> prevent</w:t>
      </w:r>
      <w:r w:rsidR="00B73563">
        <w:rPr>
          <w:rFonts w:ascii="Segoe UI" w:eastAsia="Times New Roman" w:hAnsi="Segoe UI" w:cs="Segoe UI"/>
          <w:color w:val="000000" w:themeColor="text1"/>
          <w:sz w:val="24"/>
          <w:szCs w:val="21"/>
          <w:lang w:eastAsia="zh-CN"/>
        </w:rPr>
        <w:t>ing</w:t>
      </w:r>
      <w:r w:rsidRPr="00512059">
        <w:rPr>
          <w:rFonts w:ascii="Segoe UI" w:eastAsia="Times New Roman" w:hAnsi="Segoe UI" w:cs="Segoe UI"/>
          <w:color w:val="000000" w:themeColor="text1"/>
          <w:sz w:val="24"/>
          <w:szCs w:val="21"/>
          <w:lang w:eastAsia="zh-CN"/>
        </w:rPr>
        <w:t xml:space="preserve"> potential upload timeouts. At the same time,</w:t>
      </w:r>
      <w:r w:rsidR="00B73563">
        <w:rPr>
          <w:rFonts w:ascii="Segoe UI" w:eastAsia="Times New Roman" w:hAnsi="Segoe UI" w:cs="Segoe UI"/>
          <w:color w:val="000000" w:themeColor="text1"/>
          <w:sz w:val="24"/>
          <w:szCs w:val="21"/>
          <w:lang w:eastAsia="zh-CN"/>
        </w:rPr>
        <w:t xml:space="preserve"> a </w:t>
      </w:r>
      <w:proofErr w:type="spellStart"/>
      <w:r w:rsidR="00B73563">
        <w:rPr>
          <w:rFonts w:ascii="Segoe UI" w:eastAsia="Times New Roman" w:hAnsi="Segoe UI" w:cs="Segoe UI"/>
          <w:color w:val="000000" w:themeColor="text1"/>
          <w:sz w:val="24"/>
          <w:szCs w:val="21"/>
          <w:lang w:eastAsia="zh-CN"/>
        </w:rPr>
        <w:t>AppendBlob</w:t>
      </w:r>
      <w:proofErr w:type="spellEnd"/>
      <w:r w:rsidR="00B73563">
        <w:rPr>
          <w:rFonts w:ascii="Segoe UI" w:eastAsia="Times New Roman" w:hAnsi="Segoe UI" w:cs="Segoe UI"/>
          <w:color w:val="000000" w:themeColor="text1"/>
          <w:sz w:val="24"/>
          <w:szCs w:val="21"/>
          <w:lang w:eastAsia="zh-CN"/>
        </w:rPr>
        <w:t xml:space="preserve"> with the unique ID</w:t>
      </w:r>
      <w:r w:rsidRPr="00512059">
        <w:rPr>
          <w:rFonts w:ascii="Segoe UI" w:eastAsia="Times New Roman" w:hAnsi="Segoe UI" w:cs="Segoe UI"/>
          <w:color w:val="000000" w:themeColor="text1"/>
          <w:sz w:val="24"/>
          <w:szCs w:val="21"/>
          <w:lang w:eastAsia="zh-CN"/>
        </w:rPr>
        <w:t xml:space="preserve"> will be created in</w:t>
      </w:r>
      <w:r w:rsidR="00B73563">
        <w:rPr>
          <w:rFonts w:ascii="Segoe UI" w:eastAsia="Times New Roman" w:hAnsi="Segoe UI" w:cs="Segoe UI"/>
          <w:color w:val="000000" w:themeColor="text1"/>
          <w:sz w:val="24"/>
          <w:szCs w:val="21"/>
          <w:lang w:eastAsia="zh-CN"/>
        </w:rPr>
        <w:t xml:space="preserve"> the</w:t>
      </w:r>
      <w:r w:rsidRPr="00512059">
        <w:rPr>
          <w:rFonts w:ascii="Segoe UI" w:eastAsia="Times New Roman" w:hAnsi="Segoe UI" w:cs="Segoe UI"/>
          <w:color w:val="000000" w:themeColor="text1"/>
          <w:sz w:val="24"/>
          <w:szCs w:val="21"/>
          <w:lang w:eastAsia="zh-CN"/>
        </w:rPr>
        <w:t xml:space="preserve"> Azure Storage Account. The end-user will be able to select the size of each chunk to accommodate the user’s network </w:t>
      </w:r>
      <w:r w:rsidR="00B73563">
        <w:rPr>
          <w:rFonts w:ascii="Segoe UI" w:eastAsia="Times New Roman" w:hAnsi="Segoe UI" w:cs="Segoe UI"/>
          <w:color w:val="000000" w:themeColor="text1"/>
          <w:sz w:val="24"/>
          <w:szCs w:val="21"/>
          <w:lang w:eastAsia="zh-CN"/>
        </w:rPr>
        <w:t>speed</w:t>
      </w:r>
      <w:r w:rsidRPr="00512059">
        <w:rPr>
          <w:rFonts w:ascii="Segoe UI" w:eastAsia="Times New Roman" w:hAnsi="Segoe UI" w:cs="Segoe UI"/>
          <w:color w:val="000000" w:themeColor="text1"/>
          <w:sz w:val="24"/>
          <w:szCs w:val="21"/>
          <w:lang w:eastAsia="zh-CN"/>
        </w:rPr>
        <w:t xml:space="preserve">. After each chunk is been uploaded to the web app, it will </w:t>
      </w:r>
      <w:r w:rsidR="00B73563">
        <w:rPr>
          <w:rFonts w:ascii="Segoe UI" w:eastAsia="Times New Roman" w:hAnsi="Segoe UI" w:cs="Segoe UI"/>
          <w:color w:val="000000" w:themeColor="text1"/>
          <w:sz w:val="24"/>
          <w:szCs w:val="21"/>
          <w:lang w:eastAsia="zh-CN"/>
        </w:rPr>
        <w:t>be stored</w:t>
      </w:r>
      <w:r w:rsidRPr="00512059">
        <w:rPr>
          <w:rFonts w:ascii="Segoe UI" w:eastAsia="Times New Roman" w:hAnsi="Segoe UI" w:cs="Segoe UI"/>
          <w:color w:val="000000" w:themeColor="text1"/>
          <w:sz w:val="24"/>
          <w:szCs w:val="21"/>
          <w:lang w:eastAsia="zh-CN"/>
        </w:rPr>
        <w:t xml:space="preserve"> to </w:t>
      </w:r>
      <w:r w:rsidR="00B73563">
        <w:rPr>
          <w:rFonts w:ascii="Segoe UI" w:eastAsia="Times New Roman" w:hAnsi="Segoe UI" w:cs="Segoe UI"/>
          <w:color w:val="000000" w:themeColor="text1"/>
          <w:sz w:val="24"/>
          <w:szCs w:val="21"/>
          <w:lang w:eastAsia="zh-CN"/>
        </w:rPr>
        <w:t xml:space="preserve">the </w:t>
      </w:r>
      <w:r w:rsidRPr="00512059">
        <w:rPr>
          <w:rFonts w:ascii="Segoe UI" w:eastAsia="Times New Roman" w:hAnsi="Segoe UI" w:cs="Segoe UI"/>
          <w:color w:val="000000" w:themeColor="text1"/>
          <w:sz w:val="24"/>
          <w:szCs w:val="21"/>
          <w:lang w:eastAsia="zh-CN"/>
        </w:rPr>
        <w:t xml:space="preserve">Azure Storage Account as a </w:t>
      </w:r>
      <w:proofErr w:type="spellStart"/>
      <w:r w:rsidRPr="00512059">
        <w:rPr>
          <w:rFonts w:ascii="Segoe UI" w:eastAsia="Times New Roman" w:hAnsi="Segoe UI" w:cs="Segoe UI"/>
          <w:color w:val="000000" w:themeColor="text1"/>
          <w:sz w:val="24"/>
          <w:szCs w:val="21"/>
          <w:lang w:eastAsia="zh-CN"/>
        </w:rPr>
        <w:t>AppendBlo</w:t>
      </w:r>
      <w:r w:rsidR="00B73563">
        <w:rPr>
          <w:rFonts w:ascii="Segoe UI" w:eastAsia="Times New Roman" w:hAnsi="Segoe UI" w:cs="Segoe UI"/>
          <w:color w:val="000000" w:themeColor="text1"/>
          <w:sz w:val="24"/>
          <w:szCs w:val="21"/>
          <w:lang w:eastAsia="zh-CN"/>
        </w:rPr>
        <w:t>b</w:t>
      </w:r>
      <w:proofErr w:type="spellEnd"/>
      <w:r w:rsidR="00B73563">
        <w:rPr>
          <w:rFonts w:ascii="Segoe UI" w:eastAsia="Times New Roman" w:hAnsi="Segoe UI" w:cs="Segoe UI"/>
          <w:color w:val="000000" w:themeColor="text1"/>
          <w:sz w:val="24"/>
          <w:szCs w:val="21"/>
          <w:lang w:eastAsia="zh-CN"/>
        </w:rPr>
        <w:t xml:space="preserve"> using the exact same unique ID</w:t>
      </w:r>
      <w:r w:rsidRPr="00512059">
        <w:rPr>
          <w:rFonts w:ascii="Segoe UI" w:eastAsia="Times New Roman" w:hAnsi="Segoe UI" w:cs="Segoe UI"/>
          <w:color w:val="000000" w:themeColor="text1"/>
          <w:sz w:val="24"/>
          <w:szCs w:val="21"/>
          <w:lang w:eastAsia="zh-CN"/>
        </w:rPr>
        <w:t xml:space="preserve"> created </w:t>
      </w:r>
      <w:r w:rsidR="00B73563">
        <w:rPr>
          <w:rFonts w:ascii="Segoe UI" w:eastAsia="Times New Roman" w:hAnsi="Segoe UI" w:cs="Segoe UI"/>
          <w:color w:val="000000" w:themeColor="text1"/>
          <w:sz w:val="24"/>
          <w:szCs w:val="21"/>
          <w:lang w:eastAsia="zh-CN"/>
        </w:rPr>
        <w:t>previously</w:t>
      </w:r>
      <w:r w:rsidRPr="00512059">
        <w:rPr>
          <w:rFonts w:ascii="Segoe UI" w:eastAsia="Times New Roman" w:hAnsi="Segoe UI" w:cs="Segoe UI"/>
          <w:color w:val="000000" w:themeColor="text1"/>
          <w:sz w:val="24"/>
          <w:szCs w:val="21"/>
          <w:lang w:eastAsia="zh-CN"/>
        </w:rPr>
        <w:t xml:space="preserve">. When all chunks are finished uploading, a special post request will be sent to </w:t>
      </w:r>
      <w:r w:rsidR="00B73563">
        <w:rPr>
          <w:rFonts w:ascii="Segoe UI" w:eastAsia="Times New Roman" w:hAnsi="Segoe UI" w:cs="Segoe UI"/>
          <w:color w:val="000000" w:themeColor="text1"/>
          <w:sz w:val="24"/>
          <w:szCs w:val="21"/>
          <w:lang w:eastAsia="zh-CN"/>
        </w:rPr>
        <w:t xml:space="preserve">the </w:t>
      </w:r>
      <w:r w:rsidRPr="00512059">
        <w:rPr>
          <w:rFonts w:ascii="Segoe UI" w:eastAsia="Times New Roman" w:hAnsi="Segoe UI" w:cs="Segoe UI"/>
          <w:color w:val="000000" w:themeColor="text1"/>
          <w:sz w:val="24"/>
          <w:szCs w:val="21"/>
          <w:lang w:eastAsia="zh-CN"/>
        </w:rPr>
        <w:t xml:space="preserve">web app signaling the end of </w:t>
      </w:r>
      <w:r w:rsidR="00B73563">
        <w:rPr>
          <w:rFonts w:ascii="Segoe UI" w:eastAsia="Times New Roman" w:hAnsi="Segoe UI" w:cs="Segoe UI"/>
          <w:color w:val="000000" w:themeColor="text1"/>
          <w:sz w:val="24"/>
          <w:szCs w:val="21"/>
          <w:lang w:eastAsia="zh-CN"/>
        </w:rPr>
        <w:t xml:space="preserve">the </w:t>
      </w:r>
      <w:r w:rsidRPr="00512059">
        <w:rPr>
          <w:rFonts w:ascii="Segoe UI" w:eastAsia="Times New Roman" w:hAnsi="Segoe UI" w:cs="Segoe UI"/>
          <w:color w:val="000000" w:themeColor="text1"/>
          <w:sz w:val="24"/>
          <w:szCs w:val="21"/>
          <w:lang w:eastAsia="zh-CN"/>
        </w:rPr>
        <w:t>uploading</w:t>
      </w:r>
      <w:r w:rsidR="00B73563">
        <w:rPr>
          <w:rFonts w:ascii="Segoe UI" w:eastAsia="Times New Roman" w:hAnsi="Segoe UI" w:cs="Segoe UI"/>
          <w:color w:val="000000" w:themeColor="text1"/>
          <w:sz w:val="24"/>
          <w:szCs w:val="21"/>
          <w:lang w:eastAsia="zh-CN"/>
        </w:rPr>
        <w:t xml:space="preserve"> process</w:t>
      </w:r>
      <w:r w:rsidRPr="00512059">
        <w:rPr>
          <w:rFonts w:ascii="Segoe UI" w:eastAsia="Times New Roman" w:hAnsi="Segoe UI" w:cs="Segoe UI"/>
          <w:color w:val="000000" w:themeColor="text1"/>
          <w:sz w:val="24"/>
          <w:szCs w:val="21"/>
          <w:lang w:eastAsia="zh-CN"/>
        </w:rPr>
        <w:t xml:space="preserve">. </w:t>
      </w:r>
      <w:r w:rsidR="00B73563">
        <w:rPr>
          <w:rFonts w:ascii="Segoe UI" w:eastAsia="Times New Roman" w:hAnsi="Segoe UI" w:cs="Segoe UI"/>
          <w:color w:val="000000" w:themeColor="text1"/>
          <w:sz w:val="24"/>
          <w:szCs w:val="21"/>
          <w:lang w:eastAsia="zh-CN"/>
        </w:rPr>
        <w:t>Finally,</w:t>
      </w:r>
      <w:r w:rsidRPr="00512059">
        <w:rPr>
          <w:rFonts w:ascii="Segoe UI" w:eastAsia="Times New Roman" w:hAnsi="Segoe UI" w:cs="Segoe UI"/>
          <w:color w:val="000000" w:themeColor="text1"/>
          <w:sz w:val="24"/>
          <w:szCs w:val="21"/>
          <w:lang w:eastAsia="zh-CN"/>
        </w:rPr>
        <w:t xml:space="preserve"> the web app will perform all the necessary pre-processing of the video file and store all necessary information in </w:t>
      </w:r>
      <w:r w:rsidR="00B73563">
        <w:rPr>
          <w:rFonts w:ascii="Segoe UI" w:eastAsia="Times New Roman" w:hAnsi="Segoe UI" w:cs="Segoe UI"/>
          <w:color w:val="000000" w:themeColor="text1"/>
          <w:sz w:val="24"/>
          <w:szCs w:val="21"/>
          <w:lang w:eastAsia="zh-CN"/>
        </w:rPr>
        <w:t xml:space="preserve">the </w:t>
      </w:r>
      <w:r w:rsidRPr="00512059">
        <w:rPr>
          <w:rFonts w:ascii="Segoe UI" w:eastAsia="Times New Roman" w:hAnsi="Segoe UI" w:cs="Segoe UI"/>
          <w:color w:val="000000" w:themeColor="text1"/>
          <w:sz w:val="24"/>
          <w:szCs w:val="21"/>
          <w:lang w:eastAsia="zh-CN"/>
        </w:rPr>
        <w:t xml:space="preserve">Azure Storage Accounts. </w:t>
      </w:r>
      <w:r w:rsidR="00B73563" w:rsidRPr="00512059">
        <w:rPr>
          <w:rFonts w:ascii="Segoe UI" w:eastAsia="Times New Roman" w:hAnsi="Segoe UI" w:cs="Segoe UI"/>
          <w:color w:val="000000" w:themeColor="text1"/>
          <w:sz w:val="24"/>
          <w:szCs w:val="21"/>
          <w:lang w:eastAsia="zh-CN"/>
        </w:rPr>
        <w:t>This information</w:t>
      </w:r>
      <w:r w:rsidRPr="00512059">
        <w:rPr>
          <w:rFonts w:ascii="Segoe UI" w:eastAsia="Times New Roman" w:hAnsi="Segoe UI" w:cs="Segoe UI"/>
          <w:color w:val="000000" w:themeColor="text1"/>
          <w:sz w:val="24"/>
          <w:szCs w:val="21"/>
          <w:lang w:eastAsia="zh-CN"/>
        </w:rPr>
        <w:t xml:space="preserve"> will be used in the future </w:t>
      </w:r>
      <w:r w:rsidR="00B73563">
        <w:rPr>
          <w:rFonts w:ascii="Segoe UI" w:eastAsia="Times New Roman" w:hAnsi="Segoe UI" w:cs="Segoe UI"/>
          <w:color w:val="000000" w:themeColor="text1"/>
          <w:sz w:val="24"/>
          <w:szCs w:val="21"/>
          <w:lang w:eastAsia="zh-CN"/>
        </w:rPr>
        <w:t>for our search</w:t>
      </w:r>
      <w:r w:rsidRPr="00512059">
        <w:rPr>
          <w:rFonts w:ascii="Segoe UI" w:eastAsia="Times New Roman" w:hAnsi="Segoe UI" w:cs="Segoe UI"/>
          <w:color w:val="000000" w:themeColor="text1"/>
          <w:sz w:val="24"/>
          <w:szCs w:val="21"/>
          <w:lang w:eastAsia="zh-CN"/>
        </w:rPr>
        <w:t xml:space="preserve"> </w:t>
      </w:r>
      <w:r w:rsidR="00B73563">
        <w:rPr>
          <w:rFonts w:ascii="Segoe UI" w:eastAsia="Times New Roman" w:hAnsi="Segoe UI" w:cs="Segoe UI"/>
          <w:color w:val="000000" w:themeColor="text1"/>
          <w:sz w:val="24"/>
          <w:szCs w:val="21"/>
          <w:lang w:eastAsia="zh-CN"/>
        </w:rPr>
        <w:t>functionality.</w:t>
      </w:r>
    </w:p>
    <w:p w14:paraId="6571D03C" w14:textId="1800EADD" w:rsidR="00524918" w:rsidRPr="00512059" w:rsidRDefault="00512059" w:rsidP="00CC6037">
      <w:pPr>
        <w:autoSpaceDE w:val="0"/>
        <w:autoSpaceDN w:val="0"/>
        <w:spacing w:after="0" w:line="240" w:lineRule="auto"/>
        <w:ind w:firstLine="720"/>
        <w:rPr>
          <w:rFonts w:ascii="Segoe UI" w:eastAsia="Times New Roman" w:hAnsi="Segoe UI" w:cs="Segoe UI"/>
          <w:color w:val="000000" w:themeColor="text1"/>
          <w:sz w:val="24"/>
          <w:szCs w:val="21"/>
          <w:lang w:eastAsia="zh-CN"/>
        </w:rPr>
      </w:pPr>
      <w:r w:rsidRPr="00512059">
        <w:rPr>
          <w:rFonts w:ascii="Segoe UI" w:eastAsia="Times New Roman" w:hAnsi="Segoe UI" w:cs="Segoe UI"/>
          <w:color w:val="000000" w:themeColor="text1"/>
          <w:sz w:val="24"/>
          <w:szCs w:val="21"/>
          <w:lang w:eastAsia="zh-CN"/>
        </w:rPr>
        <w:t xml:space="preserve">Google Speech is </w:t>
      </w:r>
      <w:r w:rsidR="00B73563">
        <w:rPr>
          <w:rFonts w:ascii="Segoe UI" w:eastAsia="Times New Roman" w:hAnsi="Segoe UI" w:cs="Segoe UI"/>
          <w:color w:val="000000" w:themeColor="text1"/>
          <w:sz w:val="24"/>
          <w:szCs w:val="21"/>
          <w:lang w:eastAsia="zh-CN"/>
        </w:rPr>
        <w:t>a</w:t>
      </w:r>
      <w:r w:rsidRPr="00512059">
        <w:rPr>
          <w:rFonts w:ascii="Segoe UI" w:eastAsia="Times New Roman" w:hAnsi="Segoe UI" w:cs="Segoe UI"/>
          <w:color w:val="000000" w:themeColor="text1"/>
          <w:sz w:val="24"/>
          <w:szCs w:val="21"/>
          <w:lang w:eastAsia="zh-CN"/>
        </w:rPr>
        <w:t xml:space="preserve"> </w:t>
      </w:r>
      <w:r w:rsidR="00B73563">
        <w:rPr>
          <w:rFonts w:ascii="Segoe UI" w:eastAsia="Times New Roman" w:hAnsi="Segoe UI" w:cs="Segoe UI"/>
          <w:color w:val="000000" w:themeColor="text1"/>
          <w:sz w:val="24"/>
          <w:szCs w:val="21"/>
          <w:lang w:eastAsia="zh-CN"/>
        </w:rPr>
        <w:t>vital</w:t>
      </w:r>
      <w:r w:rsidRPr="00512059">
        <w:rPr>
          <w:rFonts w:ascii="Segoe UI" w:eastAsia="Times New Roman" w:hAnsi="Segoe UI" w:cs="Segoe UI"/>
          <w:color w:val="000000" w:themeColor="text1"/>
          <w:sz w:val="24"/>
          <w:szCs w:val="21"/>
          <w:lang w:eastAsia="zh-CN"/>
        </w:rPr>
        <w:t xml:space="preserve"> </w:t>
      </w:r>
      <w:r w:rsidR="00B73563">
        <w:rPr>
          <w:rFonts w:ascii="Segoe UI" w:eastAsia="Times New Roman" w:hAnsi="Segoe UI" w:cs="Segoe UI"/>
          <w:color w:val="000000" w:themeColor="text1"/>
          <w:sz w:val="24"/>
          <w:szCs w:val="21"/>
          <w:lang w:eastAsia="zh-CN"/>
        </w:rPr>
        <w:t>platform</w:t>
      </w:r>
      <w:r w:rsidRPr="00512059">
        <w:rPr>
          <w:rFonts w:ascii="Segoe UI" w:eastAsia="Times New Roman" w:hAnsi="Segoe UI" w:cs="Segoe UI"/>
          <w:color w:val="000000" w:themeColor="text1"/>
          <w:sz w:val="24"/>
          <w:szCs w:val="21"/>
          <w:lang w:eastAsia="zh-CN"/>
        </w:rPr>
        <w:t xml:space="preserve"> we use to </w:t>
      </w:r>
      <w:r w:rsidR="00B73563">
        <w:rPr>
          <w:rFonts w:ascii="Segoe UI" w:eastAsia="Times New Roman" w:hAnsi="Segoe UI" w:cs="Segoe UI"/>
          <w:color w:val="000000" w:themeColor="text1"/>
          <w:sz w:val="24"/>
          <w:szCs w:val="21"/>
          <w:lang w:eastAsia="zh-CN"/>
        </w:rPr>
        <w:t>extract and generate</w:t>
      </w:r>
      <w:r w:rsidRPr="00512059">
        <w:rPr>
          <w:rFonts w:ascii="Segoe UI" w:eastAsia="Times New Roman" w:hAnsi="Segoe UI" w:cs="Segoe UI"/>
          <w:color w:val="000000" w:themeColor="text1"/>
          <w:sz w:val="24"/>
          <w:szCs w:val="21"/>
          <w:lang w:eastAsia="zh-CN"/>
        </w:rPr>
        <w:t xml:space="preserve"> the transcripts out of the videos that users</w:t>
      </w:r>
      <w:r w:rsidR="00B73563">
        <w:rPr>
          <w:rFonts w:ascii="Segoe UI" w:eastAsia="Times New Roman" w:hAnsi="Segoe UI" w:cs="Segoe UI"/>
          <w:color w:val="000000" w:themeColor="text1"/>
          <w:sz w:val="24"/>
          <w:szCs w:val="21"/>
          <w:lang w:eastAsia="zh-CN"/>
        </w:rPr>
        <w:t xml:space="preserve"> upload. We use the open source P</w:t>
      </w:r>
      <w:r w:rsidRPr="00512059">
        <w:rPr>
          <w:rFonts w:ascii="Segoe UI" w:eastAsia="Times New Roman" w:hAnsi="Segoe UI" w:cs="Segoe UI"/>
          <w:color w:val="000000" w:themeColor="text1"/>
          <w:sz w:val="24"/>
          <w:szCs w:val="21"/>
          <w:lang w:eastAsia="zh-CN"/>
        </w:rPr>
        <w:t xml:space="preserve">ython tool </w:t>
      </w:r>
      <w:proofErr w:type="spellStart"/>
      <w:r w:rsidRPr="00512059">
        <w:rPr>
          <w:rFonts w:ascii="Segoe UI" w:eastAsia="Times New Roman" w:hAnsi="Segoe UI" w:cs="Segoe UI"/>
          <w:color w:val="000000" w:themeColor="text1"/>
          <w:sz w:val="24"/>
          <w:szCs w:val="21"/>
          <w:lang w:eastAsia="zh-CN"/>
        </w:rPr>
        <w:t>Autosub</w:t>
      </w:r>
      <w:proofErr w:type="spellEnd"/>
      <w:r w:rsidRPr="00512059">
        <w:rPr>
          <w:rFonts w:ascii="Segoe UI" w:eastAsia="Times New Roman" w:hAnsi="Segoe UI" w:cs="Segoe UI"/>
          <w:color w:val="000000" w:themeColor="text1"/>
          <w:sz w:val="24"/>
          <w:szCs w:val="21"/>
          <w:lang w:eastAsia="zh-CN"/>
        </w:rPr>
        <w:t xml:space="preserve"> to divide the video into pieces of less than ten sec</w:t>
      </w:r>
      <w:r w:rsidR="00B73563">
        <w:rPr>
          <w:rFonts w:ascii="Segoe UI" w:eastAsia="Times New Roman" w:hAnsi="Segoe UI" w:cs="Segoe UI"/>
          <w:color w:val="000000" w:themeColor="text1"/>
          <w:sz w:val="24"/>
          <w:szCs w:val="21"/>
          <w:lang w:eastAsia="zh-CN"/>
        </w:rPr>
        <w:t xml:space="preserve">onds. This process allows us to utilize parallel processing to improve </w:t>
      </w:r>
      <w:r w:rsidRPr="00512059">
        <w:rPr>
          <w:rFonts w:ascii="Segoe UI" w:eastAsia="Times New Roman" w:hAnsi="Segoe UI" w:cs="Segoe UI"/>
          <w:color w:val="000000" w:themeColor="text1"/>
          <w:sz w:val="24"/>
          <w:szCs w:val="21"/>
          <w:lang w:eastAsia="zh-CN"/>
        </w:rPr>
        <w:t xml:space="preserve">efficiency. </w:t>
      </w:r>
      <w:r w:rsidR="00BA0219">
        <w:rPr>
          <w:rFonts w:ascii="Segoe UI" w:eastAsia="Times New Roman" w:hAnsi="Segoe UI" w:cs="Segoe UI"/>
          <w:color w:val="000000" w:themeColor="text1"/>
          <w:sz w:val="24"/>
          <w:szCs w:val="21"/>
          <w:lang w:eastAsia="zh-CN"/>
        </w:rPr>
        <w:t>Additionally, the video slices will aid in</w:t>
      </w:r>
      <w:r w:rsidRPr="00512059">
        <w:rPr>
          <w:rFonts w:ascii="Segoe UI" w:eastAsia="Times New Roman" w:hAnsi="Segoe UI" w:cs="Segoe UI"/>
          <w:color w:val="000000" w:themeColor="text1"/>
          <w:sz w:val="24"/>
          <w:szCs w:val="21"/>
          <w:lang w:eastAsia="zh-CN"/>
        </w:rPr>
        <w:t xml:space="preserve"> </w:t>
      </w:r>
      <w:r w:rsidR="00BA0219">
        <w:rPr>
          <w:rFonts w:ascii="Segoe UI" w:eastAsia="Times New Roman" w:hAnsi="Segoe UI" w:cs="Segoe UI"/>
          <w:color w:val="000000" w:themeColor="text1"/>
          <w:sz w:val="24"/>
          <w:szCs w:val="21"/>
          <w:lang w:eastAsia="zh-CN"/>
        </w:rPr>
        <w:t>identifying</w:t>
      </w:r>
      <w:r w:rsidRPr="00512059">
        <w:rPr>
          <w:rFonts w:ascii="Segoe UI" w:eastAsia="Times New Roman" w:hAnsi="Segoe UI" w:cs="Segoe UI"/>
          <w:color w:val="000000" w:themeColor="text1"/>
          <w:sz w:val="24"/>
          <w:szCs w:val="21"/>
          <w:lang w:eastAsia="zh-CN"/>
        </w:rPr>
        <w:t xml:space="preserve"> the timeline of the transcript. </w:t>
      </w:r>
      <w:proofErr w:type="spellStart"/>
      <w:r w:rsidRPr="00512059">
        <w:rPr>
          <w:rFonts w:ascii="Segoe UI" w:eastAsia="Times New Roman" w:hAnsi="Segoe UI" w:cs="Segoe UI"/>
          <w:color w:val="000000" w:themeColor="text1"/>
          <w:sz w:val="24"/>
          <w:szCs w:val="21"/>
          <w:lang w:eastAsia="zh-CN"/>
        </w:rPr>
        <w:t>FFmpeg</w:t>
      </w:r>
      <w:proofErr w:type="spellEnd"/>
      <w:r w:rsidRPr="00512059">
        <w:rPr>
          <w:rFonts w:ascii="Segoe UI" w:eastAsia="Times New Roman" w:hAnsi="Segoe UI" w:cs="Segoe UI"/>
          <w:color w:val="000000" w:themeColor="text1"/>
          <w:sz w:val="24"/>
          <w:szCs w:val="21"/>
          <w:lang w:eastAsia="zh-CN"/>
        </w:rPr>
        <w:t xml:space="preserve"> </w:t>
      </w:r>
      <w:r w:rsidR="00BA0219">
        <w:rPr>
          <w:rFonts w:ascii="Segoe UI" w:eastAsia="Times New Roman" w:hAnsi="Segoe UI" w:cs="Segoe UI"/>
          <w:color w:val="000000" w:themeColor="text1"/>
          <w:sz w:val="24"/>
          <w:szCs w:val="21"/>
          <w:lang w:eastAsia="zh-CN"/>
        </w:rPr>
        <w:t xml:space="preserve">is used to convert the format and capture thumbnails for videos. </w:t>
      </w:r>
      <w:r w:rsidRPr="00512059">
        <w:rPr>
          <w:rFonts w:ascii="Segoe UI" w:eastAsia="Times New Roman" w:hAnsi="Segoe UI" w:cs="Segoe UI"/>
          <w:color w:val="000000" w:themeColor="text1"/>
          <w:sz w:val="24"/>
          <w:szCs w:val="21"/>
          <w:lang w:eastAsia="zh-CN"/>
        </w:rPr>
        <w:t xml:space="preserve">After video transcripts are generated, we index them </w:t>
      </w:r>
      <w:r w:rsidR="00BA0219">
        <w:rPr>
          <w:rFonts w:ascii="Segoe UI" w:eastAsia="Times New Roman" w:hAnsi="Segoe UI" w:cs="Segoe UI"/>
          <w:color w:val="000000" w:themeColor="text1"/>
          <w:sz w:val="24"/>
          <w:szCs w:val="21"/>
          <w:lang w:eastAsia="zh-CN"/>
        </w:rPr>
        <w:t>through</w:t>
      </w:r>
      <w:r w:rsidRPr="00512059">
        <w:rPr>
          <w:rFonts w:ascii="Segoe UI" w:eastAsia="Times New Roman" w:hAnsi="Segoe UI" w:cs="Segoe UI"/>
          <w:color w:val="000000" w:themeColor="text1"/>
          <w:sz w:val="24"/>
          <w:szCs w:val="21"/>
          <w:lang w:eastAsia="zh-CN"/>
        </w:rPr>
        <w:t xml:space="preserve"> Whoosh</w:t>
      </w:r>
      <w:r w:rsidR="00BA0219">
        <w:rPr>
          <w:rFonts w:ascii="Segoe UI" w:eastAsia="Times New Roman" w:hAnsi="Segoe UI" w:cs="Segoe UI"/>
          <w:color w:val="000000" w:themeColor="text1"/>
          <w:sz w:val="24"/>
          <w:szCs w:val="21"/>
          <w:lang w:eastAsia="zh-CN"/>
        </w:rPr>
        <w:t>, our search indexing library of choice</w:t>
      </w:r>
      <w:r w:rsidRPr="00512059">
        <w:rPr>
          <w:rFonts w:ascii="Segoe UI" w:eastAsia="Times New Roman" w:hAnsi="Segoe UI" w:cs="Segoe UI"/>
          <w:color w:val="000000" w:themeColor="text1"/>
          <w:sz w:val="24"/>
          <w:szCs w:val="21"/>
          <w:lang w:eastAsia="zh-CN"/>
        </w:rPr>
        <w:t xml:space="preserve">. </w:t>
      </w:r>
      <w:r w:rsidR="00BA0219">
        <w:rPr>
          <w:rFonts w:ascii="Segoe UI" w:eastAsia="Times New Roman" w:hAnsi="Segoe UI" w:cs="Segoe UI"/>
          <w:color w:val="000000" w:themeColor="text1"/>
          <w:sz w:val="24"/>
          <w:szCs w:val="21"/>
          <w:lang w:eastAsia="zh-CN"/>
        </w:rPr>
        <w:t>W</w:t>
      </w:r>
      <w:r w:rsidRPr="00512059">
        <w:rPr>
          <w:rFonts w:ascii="Segoe UI" w:eastAsia="Times New Roman" w:hAnsi="Segoe UI" w:cs="Segoe UI"/>
          <w:color w:val="000000" w:themeColor="text1"/>
          <w:sz w:val="24"/>
          <w:szCs w:val="21"/>
          <w:lang w:eastAsia="zh-CN"/>
        </w:rPr>
        <w:t xml:space="preserve">henever there is a user’s request to search for a certain video by key words, we can help them find it in less than one second. </w:t>
      </w:r>
      <w:r w:rsidR="00BA0219" w:rsidRPr="00512059">
        <w:rPr>
          <w:rFonts w:ascii="Segoe UI" w:eastAsia="Times New Roman" w:hAnsi="Segoe UI" w:cs="Segoe UI"/>
          <w:color w:val="000000" w:themeColor="text1"/>
          <w:sz w:val="24"/>
          <w:szCs w:val="21"/>
          <w:lang w:eastAsia="zh-CN"/>
        </w:rPr>
        <w:t>To</w:t>
      </w:r>
      <w:r w:rsidRPr="00512059">
        <w:rPr>
          <w:rFonts w:ascii="Segoe UI" w:eastAsia="Times New Roman" w:hAnsi="Segoe UI" w:cs="Segoe UI"/>
          <w:color w:val="000000" w:themeColor="text1"/>
          <w:sz w:val="24"/>
          <w:szCs w:val="21"/>
          <w:lang w:eastAsia="zh-CN"/>
        </w:rPr>
        <w:t xml:space="preserve"> provide users with the </w:t>
      </w:r>
      <w:r w:rsidR="00BA0219">
        <w:rPr>
          <w:rFonts w:ascii="Segoe UI" w:eastAsia="Times New Roman" w:hAnsi="Segoe UI" w:cs="Segoe UI"/>
          <w:color w:val="000000" w:themeColor="text1"/>
          <w:sz w:val="24"/>
          <w:szCs w:val="21"/>
          <w:lang w:eastAsia="zh-CN"/>
        </w:rPr>
        <w:t>timestamps</w:t>
      </w:r>
      <w:r w:rsidRPr="00512059">
        <w:rPr>
          <w:rFonts w:ascii="Segoe UI" w:eastAsia="Times New Roman" w:hAnsi="Segoe UI" w:cs="Segoe UI"/>
          <w:color w:val="000000" w:themeColor="text1"/>
          <w:sz w:val="24"/>
          <w:szCs w:val="21"/>
          <w:lang w:eastAsia="zh-CN"/>
        </w:rPr>
        <w:t xml:space="preserve"> where the key words show up in the video, we create and update the inverted index of those key words every time the users </w:t>
      </w:r>
      <w:r w:rsidR="00BA0219">
        <w:rPr>
          <w:rFonts w:ascii="Segoe UI" w:eastAsia="Times New Roman" w:hAnsi="Segoe UI" w:cs="Segoe UI"/>
          <w:color w:val="000000" w:themeColor="text1"/>
          <w:sz w:val="24"/>
          <w:szCs w:val="21"/>
          <w:lang w:eastAsia="zh-CN"/>
        </w:rPr>
        <w:t>input a search query</w:t>
      </w:r>
      <w:r w:rsidRPr="00512059">
        <w:rPr>
          <w:rFonts w:ascii="Segoe UI" w:eastAsia="Times New Roman" w:hAnsi="Segoe UI" w:cs="Segoe UI"/>
          <w:color w:val="000000" w:themeColor="text1"/>
          <w:sz w:val="24"/>
          <w:szCs w:val="21"/>
          <w:lang w:eastAsia="zh-CN"/>
        </w:rPr>
        <w:t xml:space="preserve">. In the future, we will implement a complete index of key words </w:t>
      </w:r>
      <w:r w:rsidR="00171BE1" w:rsidRPr="00512059">
        <w:rPr>
          <w:rFonts w:ascii="Segoe UI" w:eastAsia="Times New Roman" w:hAnsi="Segoe UI" w:cs="Segoe UI"/>
          <w:color w:val="000000" w:themeColor="text1"/>
          <w:sz w:val="24"/>
          <w:szCs w:val="21"/>
          <w:lang w:eastAsia="zh-CN"/>
        </w:rPr>
        <w:t>to</w:t>
      </w:r>
      <w:r w:rsidRPr="00512059">
        <w:rPr>
          <w:rFonts w:ascii="Segoe UI" w:eastAsia="Times New Roman" w:hAnsi="Segoe UI" w:cs="Segoe UI"/>
          <w:color w:val="000000" w:themeColor="text1"/>
          <w:sz w:val="24"/>
          <w:szCs w:val="21"/>
          <w:lang w:eastAsia="zh-CN"/>
        </w:rPr>
        <w:t xml:space="preserve"> </w:t>
      </w:r>
      <w:r w:rsidR="00BA0219">
        <w:rPr>
          <w:rFonts w:ascii="Segoe UI" w:eastAsia="Times New Roman" w:hAnsi="Segoe UI" w:cs="Segoe UI"/>
          <w:color w:val="000000" w:themeColor="text1"/>
          <w:sz w:val="24"/>
          <w:szCs w:val="21"/>
          <w:lang w:eastAsia="zh-CN"/>
        </w:rPr>
        <w:t>increase the system’s efficiency.</w:t>
      </w:r>
    </w:p>
    <w:p w14:paraId="5A4E79FE" w14:textId="77777777" w:rsidR="00524918" w:rsidRPr="001E37B1" w:rsidRDefault="00524918" w:rsidP="006A6811">
      <w:pPr>
        <w:autoSpaceDE w:val="0"/>
        <w:autoSpaceDN w:val="0"/>
        <w:spacing w:after="0" w:line="240" w:lineRule="auto"/>
        <w:rPr>
          <w:rFonts w:ascii="Segoe UI" w:eastAsia="Times New Roman" w:hAnsi="Segoe UI" w:cs="Segoe UI"/>
          <w:color w:val="7F7F7F" w:themeColor="text1" w:themeTint="80"/>
          <w:sz w:val="24"/>
          <w:szCs w:val="21"/>
          <w:lang w:eastAsia="zh-CN"/>
        </w:rPr>
      </w:pPr>
    </w:p>
    <w:p w14:paraId="2E8E9E4A" w14:textId="46075D97" w:rsidR="006A6811" w:rsidRPr="001E37B1" w:rsidRDefault="006A6811" w:rsidP="006A6811">
      <w:pPr>
        <w:pStyle w:val="NoSpacing"/>
        <w:rPr>
          <w:rFonts w:ascii="Segoe UI" w:hAnsi="Segoe UI" w:cs="Segoe UI"/>
          <w:sz w:val="24"/>
          <w:szCs w:val="21"/>
        </w:rPr>
      </w:pPr>
    </w:p>
    <w:p w14:paraId="305B48F0" w14:textId="79B3819E" w:rsidR="006A6811" w:rsidRPr="001E37B1" w:rsidRDefault="006A6811" w:rsidP="006A6811">
      <w:pPr>
        <w:pStyle w:val="NoSpacing"/>
        <w:rPr>
          <w:rFonts w:ascii="Segoe UI" w:hAnsi="Segoe UI" w:cs="Segoe UI"/>
          <w:color w:val="5C2D91"/>
          <w:sz w:val="24"/>
          <w:szCs w:val="21"/>
        </w:rPr>
      </w:pPr>
      <w:r w:rsidRPr="001E37B1">
        <w:rPr>
          <w:rFonts w:ascii="Segoe UI" w:hAnsi="Segoe UI" w:cs="Segoe UI"/>
          <w:color w:val="5C2D91"/>
          <w:sz w:val="24"/>
          <w:szCs w:val="21"/>
        </w:rPr>
        <w:t>List the Microsoft technologies used</w:t>
      </w:r>
    </w:p>
    <w:p w14:paraId="72BCC33D" w14:textId="6D5F6B55" w:rsidR="00335343" w:rsidRPr="00335343" w:rsidRDefault="006A6811" w:rsidP="00335343">
      <w:pPr>
        <w:pStyle w:val="NoSpacing"/>
        <w:rPr>
          <w:rFonts w:ascii="Segoe UI" w:hAnsi="Segoe UI" w:cs="Segoe UI"/>
          <w:color w:val="7F7F7F" w:themeColor="text1" w:themeTint="80"/>
          <w:sz w:val="24"/>
          <w:szCs w:val="21"/>
        </w:rPr>
      </w:pPr>
      <w:r w:rsidRPr="001E37B1">
        <w:rPr>
          <w:rFonts w:ascii="Segoe UI" w:hAnsi="Segoe UI" w:cs="Segoe UI"/>
          <w:color w:val="7F7F7F" w:themeColor="text1" w:themeTint="80"/>
          <w:sz w:val="24"/>
          <w:szCs w:val="21"/>
        </w:rPr>
        <w:t xml:space="preserve">Your technology </w:t>
      </w:r>
      <w:r w:rsidRPr="001E37B1">
        <w:rPr>
          <w:rFonts w:ascii="Segoe UI" w:hAnsi="Segoe UI" w:cs="Segoe UI"/>
          <w:b/>
          <w:color w:val="7F7F7F" w:themeColor="text1" w:themeTint="80"/>
          <w:sz w:val="24"/>
          <w:szCs w:val="21"/>
        </w:rPr>
        <w:t>must use</w:t>
      </w:r>
      <w:r w:rsidRPr="001E37B1">
        <w:rPr>
          <w:rFonts w:ascii="Segoe UI" w:hAnsi="Segoe UI" w:cs="Segoe UI"/>
          <w:color w:val="7F7F7F" w:themeColor="text1" w:themeTint="80"/>
          <w:sz w:val="24"/>
          <w:szCs w:val="21"/>
        </w:rPr>
        <w:t xml:space="preserve"> </w:t>
      </w:r>
      <w:r w:rsidR="00931E47" w:rsidRPr="001E37B1">
        <w:rPr>
          <w:rFonts w:ascii="Segoe UI" w:hAnsi="Segoe UI" w:cs="Segoe UI"/>
          <w:color w:val="7F7F7F" w:themeColor="text1" w:themeTint="80"/>
          <w:sz w:val="24"/>
          <w:szCs w:val="21"/>
        </w:rPr>
        <w:t>Microsoft</w:t>
      </w:r>
      <w:r w:rsidRPr="001E37B1">
        <w:rPr>
          <w:rFonts w:ascii="Segoe UI" w:hAnsi="Segoe UI" w:cs="Segoe UI"/>
          <w:color w:val="7F7F7F" w:themeColor="text1" w:themeTint="80"/>
          <w:sz w:val="24"/>
          <w:szCs w:val="21"/>
        </w:rPr>
        <w:t xml:space="preserve"> Azure.</w:t>
      </w:r>
      <w:r w:rsidR="00931E47" w:rsidRPr="001E37B1">
        <w:rPr>
          <w:rFonts w:ascii="Segoe UI" w:hAnsi="Segoe UI" w:cs="Segoe UI"/>
          <w:color w:val="7F7F7F" w:themeColor="text1" w:themeTint="80"/>
          <w:sz w:val="24"/>
          <w:szCs w:val="21"/>
        </w:rPr>
        <w:t xml:space="preserve"> Please explain how your project uses Azure as well as any other Microsoft technologies. </w:t>
      </w:r>
    </w:p>
    <w:p w14:paraId="4A6CDEDC" w14:textId="29BA5BC5" w:rsidR="006A6811" w:rsidRPr="00335343" w:rsidRDefault="00335343" w:rsidP="00FA459F">
      <w:pPr>
        <w:spacing w:after="0"/>
        <w:rPr>
          <w:rStyle w:val="Strong"/>
          <w:rFonts w:ascii="Segoe UI" w:hAnsi="Segoe UI" w:cs="Segoe UI"/>
          <w:b w:val="0"/>
          <w:color w:val="000000" w:themeColor="text1"/>
          <w:sz w:val="24"/>
          <w:szCs w:val="21"/>
          <w:lang w:eastAsia="zh-CN"/>
        </w:rPr>
      </w:pPr>
      <w:r>
        <w:rPr>
          <w:rStyle w:val="Strong"/>
          <w:rFonts w:ascii="Segoe UI" w:hAnsi="Segoe UI" w:cs="Segoe UI"/>
          <w:b w:val="0"/>
          <w:color w:val="000000" w:themeColor="text1"/>
          <w:sz w:val="24"/>
          <w:szCs w:val="21"/>
          <w:lang w:eastAsia="zh-CN"/>
        </w:rPr>
        <w:tab/>
        <w:t>We are using three key services from Azure: Azure Web App, Azure SQL, and the Azure Storage Account. Specifically, we will utilize the Azure blob storage feature from Azure Storage Account to assist in the video upload and transcription processes. Our hosting service is the Azure Web App running on Python version 2.7.13, where Azure SQL handles the storage of information from video files. The Azure Storage Account acts as the actual file storage system for video files.</w:t>
      </w:r>
    </w:p>
    <w:p w14:paraId="183CAA86" w14:textId="77777777" w:rsidR="00FC1C05" w:rsidRDefault="00FC1C05">
      <w:pPr>
        <w:rPr>
          <w:rStyle w:val="Strong"/>
          <w:rFonts w:ascii="Segoe UI" w:hAnsi="Segoe UI" w:cs="Segoe UI"/>
          <w:color w:val="ED7D31" w:themeColor="accent2"/>
          <w:sz w:val="24"/>
          <w:szCs w:val="21"/>
        </w:rPr>
      </w:pPr>
      <w:r>
        <w:rPr>
          <w:rStyle w:val="Strong"/>
          <w:rFonts w:ascii="Segoe UI" w:hAnsi="Segoe UI" w:cs="Segoe UI"/>
          <w:color w:val="ED7D31" w:themeColor="accent2"/>
          <w:sz w:val="24"/>
          <w:szCs w:val="21"/>
        </w:rPr>
        <w:br w:type="page"/>
      </w:r>
    </w:p>
    <w:p w14:paraId="123A5D67" w14:textId="2BE8ACDF" w:rsidR="00931E47" w:rsidRPr="001E37B1" w:rsidRDefault="002A186C" w:rsidP="00931E47">
      <w:pPr>
        <w:spacing w:after="0"/>
        <w:rPr>
          <w:rStyle w:val="Strong"/>
          <w:rFonts w:ascii="Segoe UI" w:hAnsi="Segoe UI" w:cs="Segoe UI"/>
          <w:color w:val="ED7D31" w:themeColor="accent2"/>
          <w:sz w:val="24"/>
          <w:szCs w:val="21"/>
        </w:rPr>
      </w:pPr>
      <w:r w:rsidRPr="001E37B1">
        <w:rPr>
          <w:rStyle w:val="Strong"/>
          <w:rFonts w:ascii="Segoe UI" w:hAnsi="Segoe UI" w:cs="Segoe UI"/>
          <w:color w:val="ED7D31" w:themeColor="accent2"/>
          <w:sz w:val="24"/>
          <w:szCs w:val="21"/>
        </w:rPr>
        <w:lastRenderedPageBreak/>
        <w:t>FEASIBILITY</w:t>
      </w:r>
      <w:r w:rsidR="00931E47" w:rsidRPr="001E37B1">
        <w:rPr>
          <w:rStyle w:val="Strong"/>
          <w:rFonts w:ascii="Segoe UI" w:hAnsi="Segoe UI" w:cs="Segoe UI"/>
          <w:color w:val="ED7D31" w:themeColor="accent2"/>
          <w:sz w:val="24"/>
          <w:szCs w:val="21"/>
        </w:rPr>
        <w:t xml:space="preserve"> </w:t>
      </w:r>
    </w:p>
    <w:p w14:paraId="641E01C5" w14:textId="77777777" w:rsidR="00931E47" w:rsidRPr="001E37B1" w:rsidRDefault="00931E47" w:rsidP="00931E47">
      <w:pPr>
        <w:spacing w:after="0"/>
        <w:rPr>
          <w:rStyle w:val="Strong"/>
          <w:rFonts w:ascii="Segoe UI" w:hAnsi="Segoe UI" w:cs="Segoe UI"/>
          <w:color w:val="000000" w:themeColor="text1"/>
          <w:sz w:val="24"/>
          <w:szCs w:val="21"/>
        </w:rPr>
      </w:pPr>
    </w:p>
    <w:p w14:paraId="6E36DC19" w14:textId="764717EF" w:rsidR="00931E47" w:rsidRPr="001E37B1" w:rsidRDefault="00931E47" w:rsidP="00931E47">
      <w:pPr>
        <w:spacing w:after="0"/>
        <w:rPr>
          <w:rStyle w:val="Strong"/>
          <w:rFonts w:ascii="Segoe UI" w:hAnsi="Segoe UI" w:cs="Segoe UI"/>
          <w:b w:val="0"/>
          <w:color w:val="ED7D31" w:themeColor="accent2"/>
          <w:sz w:val="24"/>
          <w:szCs w:val="21"/>
        </w:rPr>
      </w:pPr>
      <w:r w:rsidRPr="001E37B1">
        <w:rPr>
          <w:rStyle w:val="Strong"/>
          <w:rFonts w:ascii="Segoe UI" w:hAnsi="Segoe UI" w:cs="Segoe UI"/>
          <w:b w:val="0"/>
          <w:color w:val="ED7D31" w:themeColor="accent2"/>
          <w:sz w:val="24"/>
          <w:szCs w:val="21"/>
        </w:rPr>
        <w:t>Define the business m</w:t>
      </w:r>
      <w:r w:rsidR="002A186C" w:rsidRPr="001E37B1">
        <w:rPr>
          <w:rStyle w:val="Strong"/>
          <w:rFonts w:ascii="Segoe UI" w:hAnsi="Segoe UI" w:cs="Segoe UI"/>
          <w:b w:val="0"/>
          <w:color w:val="ED7D31" w:themeColor="accent2"/>
          <w:sz w:val="24"/>
          <w:szCs w:val="21"/>
        </w:rPr>
        <w:t xml:space="preserve">odel and how you will bring your idea </w:t>
      </w:r>
      <w:r w:rsidR="00E61E12" w:rsidRPr="001E37B1">
        <w:rPr>
          <w:rStyle w:val="Strong"/>
          <w:rFonts w:ascii="Segoe UI" w:hAnsi="Segoe UI" w:cs="Segoe UI"/>
          <w:b w:val="0"/>
          <w:color w:val="ED7D31" w:themeColor="accent2"/>
          <w:sz w:val="24"/>
          <w:szCs w:val="21"/>
        </w:rPr>
        <w:t>to market</w:t>
      </w:r>
    </w:p>
    <w:p w14:paraId="395F3DD6" w14:textId="3A97BD22" w:rsidR="00901F6F" w:rsidRDefault="00931E47" w:rsidP="00E61E12">
      <w:pPr>
        <w:spacing w:after="0"/>
        <w:rPr>
          <w:rFonts w:ascii="Segoe UI" w:eastAsia="Calibri" w:hAnsi="Segoe UI" w:cs="Segoe UI"/>
          <w:color w:val="7F7F7F" w:themeColor="text1" w:themeTint="80"/>
          <w:sz w:val="24"/>
          <w:szCs w:val="21"/>
        </w:rPr>
      </w:pPr>
      <w:r w:rsidRPr="001E37B1">
        <w:rPr>
          <w:rFonts w:ascii="Segoe UI" w:eastAsia="Calibri" w:hAnsi="Segoe UI" w:cs="Segoe UI"/>
          <w:color w:val="7F7F7F" w:themeColor="text1" w:themeTint="80"/>
          <w:sz w:val="24"/>
          <w:szCs w:val="21"/>
        </w:rPr>
        <w:t>Provide an overview of the business mo</w:t>
      </w:r>
      <w:r w:rsidR="002A186C" w:rsidRPr="001E37B1">
        <w:rPr>
          <w:rFonts w:ascii="Segoe UI" w:eastAsia="Calibri" w:hAnsi="Segoe UI" w:cs="Segoe UI"/>
          <w:color w:val="7F7F7F" w:themeColor="text1" w:themeTint="80"/>
          <w:sz w:val="24"/>
          <w:szCs w:val="21"/>
        </w:rPr>
        <w:t xml:space="preserve">del. How will your project </w:t>
      </w:r>
      <w:r w:rsidRPr="001E37B1">
        <w:rPr>
          <w:rFonts w:ascii="Segoe UI" w:eastAsia="Calibri" w:hAnsi="Segoe UI" w:cs="Segoe UI"/>
          <w:color w:val="7F7F7F" w:themeColor="text1" w:themeTint="80"/>
          <w:sz w:val="24"/>
          <w:szCs w:val="21"/>
        </w:rPr>
        <w:t>differentiate</w:t>
      </w:r>
      <w:r w:rsidR="002A186C" w:rsidRPr="001E37B1">
        <w:rPr>
          <w:rFonts w:ascii="Segoe UI" w:eastAsia="Calibri" w:hAnsi="Segoe UI" w:cs="Segoe UI"/>
          <w:color w:val="7F7F7F" w:themeColor="text1" w:themeTint="80"/>
          <w:sz w:val="24"/>
          <w:szCs w:val="21"/>
        </w:rPr>
        <w:t xml:space="preserve"> from others? How will you </w:t>
      </w:r>
      <w:r w:rsidRPr="001E37B1">
        <w:rPr>
          <w:rFonts w:ascii="Segoe UI" w:eastAsia="Calibri" w:hAnsi="Segoe UI" w:cs="Segoe UI"/>
          <w:color w:val="7F7F7F" w:themeColor="text1" w:themeTint="80"/>
          <w:sz w:val="24"/>
          <w:szCs w:val="21"/>
        </w:rPr>
        <w:t xml:space="preserve">make money? Explain </w:t>
      </w:r>
      <w:r w:rsidR="002A186C" w:rsidRPr="001E37B1">
        <w:rPr>
          <w:rFonts w:ascii="Segoe UI" w:eastAsia="Calibri" w:hAnsi="Segoe UI" w:cs="Segoe UI"/>
          <w:color w:val="7F7F7F" w:themeColor="text1" w:themeTint="80"/>
          <w:sz w:val="24"/>
          <w:szCs w:val="21"/>
        </w:rPr>
        <w:t xml:space="preserve">your plan for bringing your project to </w:t>
      </w:r>
      <w:r w:rsidRPr="001E37B1">
        <w:rPr>
          <w:rFonts w:ascii="Segoe UI" w:eastAsia="Calibri" w:hAnsi="Segoe UI" w:cs="Segoe UI"/>
          <w:color w:val="7F7F7F" w:themeColor="text1" w:themeTint="80"/>
          <w:sz w:val="24"/>
          <w:szCs w:val="21"/>
        </w:rPr>
        <w:t xml:space="preserve">market, </w:t>
      </w:r>
      <w:r w:rsidR="002A186C" w:rsidRPr="001E37B1">
        <w:rPr>
          <w:rFonts w:ascii="Segoe UI" w:eastAsia="Calibri" w:hAnsi="Segoe UI" w:cs="Segoe UI"/>
          <w:color w:val="7F7F7F" w:themeColor="text1" w:themeTint="80"/>
          <w:sz w:val="24"/>
          <w:szCs w:val="21"/>
        </w:rPr>
        <w:t xml:space="preserve">acquiring users or customers, </w:t>
      </w:r>
      <w:r w:rsidRPr="001E37B1">
        <w:rPr>
          <w:rFonts w:ascii="Segoe UI" w:eastAsia="Calibri" w:hAnsi="Segoe UI" w:cs="Segoe UI"/>
          <w:color w:val="7F7F7F" w:themeColor="text1" w:themeTint="80"/>
          <w:sz w:val="24"/>
          <w:szCs w:val="21"/>
        </w:rPr>
        <w:t>and support</w:t>
      </w:r>
      <w:r w:rsidR="002A186C" w:rsidRPr="001E37B1">
        <w:rPr>
          <w:rFonts w:ascii="Segoe UI" w:eastAsia="Calibri" w:hAnsi="Segoe UI" w:cs="Segoe UI"/>
          <w:color w:val="7F7F7F" w:themeColor="text1" w:themeTint="80"/>
          <w:sz w:val="24"/>
          <w:szCs w:val="21"/>
        </w:rPr>
        <w:t xml:space="preserve">ing it over </w:t>
      </w:r>
      <w:r w:rsidRPr="001E37B1">
        <w:rPr>
          <w:rFonts w:ascii="Segoe UI" w:eastAsia="Calibri" w:hAnsi="Segoe UI" w:cs="Segoe UI"/>
          <w:color w:val="7F7F7F" w:themeColor="text1" w:themeTint="80"/>
          <w:sz w:val="24"/>
          <w:szCs w:val="21"/>
        </w:rPr>
        <w:t xml:space="preserve">the long-term. Are you performing any external validation for your </w:t>
      </w:r>
      <w:r w:rsidR="002A186C" w:rsidRPr="001E37B1">
        <w:rPr>
          <w:rFonts w:ascii="Segoe UI" w:eastAsia="Calibri" w:hAnsi="Segoe UI" w:cs="Segoe UI"/>
          <w:color w:val="7F7F7F" w:themeColor="text1" w:themeTint="80"/>
          <w:sz w:val="24"/>
          <w:szCs w:val="21"/>
        </w:rPr>
        <w:t>innovation</w:t>
      </w:r>
      <w:r w:rsidRPr="001E37B1">
        <w:rPr>
          <w:rFonts w:ascii="Segoe UI" w:eastAsia="Calibri" w:hAnsi="Segoe UI" w:cs="Segoe UI"/>
          <w:color w:val="7F7F7F" w:themeColor="text1" w:themeTint="80"/>
          <w:sz w:val="24"/>
          <w:szCs w:val="21"/>
        </w:rPr>
        <w:t xml:space="preserve">, such as customer surveys, focus group tests, </w:t>
      </w:r>
      <w:r w:rsidR="002A186C" w:rsidRPr="001E37B1">
        <w:rPr>
          <w:rFonts w:ascii="Segoe UI" w:eastAsia="Calibri" w:hAnsi="Segoe UI" w:cs="Segoe UI"/>
          <w:color w:val="7F7F7F" w:themeColor="text1" w:themeTint="80"/>
          <w:sz w:val="24"/>
          <w:szCs w:val="21"/>
        </w:rPr>
        <w:t>beta-testing</w:t>
      </w:r>
      <w:r w:rsidRPr="001E37B1">
        <w:rPr>
          <w:rFonts w:ascii="Segoe UI" w:eastAsia="Calibri" w:hAnsi="Segoe UI" w:cs="Segoe UI"/>
          <w:color w:val="7F7F7F" w:themeColor="text1" w:themeTint="80"/>
          <w:sz w:val="24"/>
          <w:szCs w:val="21"/>
        </w:rPr>
        <w:t>, recommendations from subject-matter experts, or potential investors?</w:t>
      </w:r>
    </w:p>
    <w:p w14:paraId="3CDBE46D" w14:textId="77777777" w:rsidR="0072019B" w:rsidRDefault="0072019B" w:rsidP="00E61E12">
      <w:pPr>
        <w:spacing w:after="0"/>
        <w:rPr>
          <w:rFonts w:ascii="Segoe UI" w:eastAsia="Calibri" w:hAnsi="Segoe UI" w:cs="Segoe UI"/>
          <w:color w:val="7F7F7F" w:themeColor="text1" w:themeTint="80"/>
          <w:sz w:val="24"/>
          <w:szCs w:val="21"/>
        </w:rPr>
      </w:pPr>
    </w:p>
    <w:p w14:paraId="3661D046" w14:textId="6D82A657" w:rsidR="004C10EF" w:rsidRPr="004C10EF" w:rsidRDefault="00954236" w:rsidP="00E26D0B">
      <w:pPr>
        <w:spacing w:after="0"/>
        <w:ind w:firstLine="720"/>
        <w:rPr>
          <w:rFonts w:ascii="Segoe UI" w:eastAsia="Calibri" w:hAnsi="Segoe UI" w:cs="Segoe UI"/>
          <w:color w:val="000000" w:themeColor="text1"/>
          <w:sz w:val="24"/>
          <w:szCs w:val="21"/>
        </w:rPr>
      </w:pPr>
      <w:r>
        <w:rPr>
          <w:rFonts w:ascii="Segoe UI" w:eastAsia="Calibri" w:hAnsi="Segoe UI" w:cs="Segoe UI"/>
          <w:color w:val="000000" w:themeColor="text1"/>
          <w:sz w:val="24"/>
          <w:szCs w:val="21"/>
        </w:rPr>
        <w:t xml:space="preserve">For financial </w:t>
      </w:r>
      <w:r w:rsidR="007D1EC3">
        <w:rPr>
          <w:rFonts w:ascii="Segoe UI" w:eastAsia="Calibri" w:hAnsi="Segoe UI" w:cs="Segoe UI"/>
          <w:color w:val="000000" w:themeColor="text1"/>
          <w:sz w:val="24"/>
          <w:szCs w:val="21"/>
        </w:rPr>
        <w:t>independence</w:t>
      </w:r>
      <w:r w:rsidR="00982E5D">
        <w:rPr>
          <w:rFonts w:ascii="Segoe UI" w:eastAsia="Calibri" w:hAnsi="Segoe UI" w:cs="Segoe UI"/>
          <w:color w:val="000000" w:themeColor="text1"/>
          <w:sz w:val="24"/>
          <w:szCs w:val="21"/>
        </w:rPr>
        <w:t xml:space="preserve">, </w:t>
      </w:r>
      <w:r w:rsidR="00355203">
        <w:rPr>
          <w:rFonts w:ascii="Segoe UI" w:eastAsia="Calibri" w:hAnsi="Segoe UI" w:cs="Segoe UI"/>
          <w:color w:val="000000" w:themeColor="text1"/>
          <w:sz w:val="24"/>
          <w:szCs w:val="21"/>
        </w:rPr>
        <w:t xml:space="preserve">we </w:t>
      </w:r>
      <w:r w:rsidR="009B2D21">
        <w:rPr>
          <w:rFonts w:ascii="Segoe UI" w:eastAsia="Calibri" w:hAnsi="Segoe UI" w:cs="Segoe UI"/>
          <w:color w:val="000000" w:themeColor="text1"/>
          <w:sz w:val="24"/>
          <w:szCs w:val="21"/>
        </w:rPr>
        <w:t>are</w:t>
      </w:r>
      <w:r w:rsidR="00355203">
        <w:rPr>
          <w:rFonts w:ascii="Segoe UI" w:eastAsia="Calibri" w:hAnsi="Segoe UI" w:cs="Segoe UI"/>
          <w:color w:val="000000" w:themeColor="text1"/>
          <w:sz w:val="24"/>
          <w:szCs w:val="21"/>
        </w:rPr>
        <w:t xml:space="preserve"> </w:t>
      </w:r>
      <w:r w:rsidR="009B2D21">
        <w:rPr>
          <w:rFonts w:ascii="Segoe UI" w:eastAsia="Calibri" w:hAnsi="Segoe UI" w:cs="Segoe UI"/>
          <w:color w:val="000000" w:themeColor="text1"/>
          <w:sz w:val="24"/>
          <w:szCs w:val="21"/>
        </w:rPr>
        <w:t>taking</w:t>
      </w:r>
      <w:r w:rsidR="00355203">
        <w:rPr>
          <w:rFonts w:ascii="Segoe UI" w:eastAsia="Calibri" w:hAnsi="Segoe UI" w:cs="Segoe UI"/>
          <w:color w:val="000000" w:themeColor="text1"/>
          <w:sz w:val="24"/>
          <w:szCs w:val="21"/>
        </w:rPr>
        <w:t xml:space="preserve"> </w:t>
      </w:r>
      <w:r w:rsidR="00982E5D">
        <w:rPr>
          <w:rFonts w:ascii="Segoe UI" w:eastAsia="Calibri" w:hAnsi="Segoe UI" w:cs="Segoe UI"/>
          <w:color w:val="000000" w:themeColor="text1"/>
          <w:sz w:val="24"/>
          <w:szCs w:val="21"/>
        </w:rPr>
        <w:t xml:space="preserve">a similar </w:t>
      </w:r>
      <w:r w:rsidR="00355203">
        <w:rPr>
          <w:rFonts w:ascii="Segoe UI" w:eastAsia="Calibri" w:hAnsi="Segoe UI" w:cs="Segoe UI"/>
          <w:color w:val="000000" w:themeColor="text1"/>
          <w:sz w:val="24"/>
          <w:szCs w:val="21"/>
        </w:rPr>
        <w:t>approach</w:t>
      </w:r>
      <w:r w:rsidR="004C10EF">
        <w:rPr>
          <w:rFonts w:ascii="Segoe UI" w:eastAsia="Calibri" w:hAnsi="Segoe UI" w:cs="Segoe UI"/>
          <w:color w:val="000000" w:themeColor="text1"/>
          <w:sz w:val="24"/>
          <w:szCs w:val="21"/>
        </w:rPr>
        <w:t xml:space="preserve"> </w:t>
      </w:r>
      <w:r w:rsidR="00335343">
        <w:rPr>
          <w:rFonts w:ascii="Segoe UI" w:eastAsia="Calibri" w:hAnsi="Segoe UI" w:cs="Segoe UI"/>
          <w:color w:val="000000" w:themeColor="text1"/>
          <w:sz w:val="24"/>
          <w:szCs w:val="21"/>
        </w:rPr>
        <w:t>to</w:t>
      </w:r>
      <w:r w:rsidR="004C10EF">
        <w:rPr>
          <w:rFonts w:ascii="Segoe UI" w:eastAsia="Calibri" w:hAnsi="Segoe UI" w:cs="Segoe UI"/>
          <w:color w:val="000000" w:themeColor="text1"/>
          <w:sz w:val="24"/>
          <w:szCs w:val="21"/>
        </w:rPr>
        <w:t xml:space="preserve"> Canvas, a </w:t>
      </w:r>
      <w:r w:rsidR="00586A31">
        <w:rPr>
          <w:rFonts w:ascii="Segoe UI" w:eastAsia="Calibri" w:hAnsi="Segoe UI" w:cs="Segoe UI"/>
          <w:color w:val="000000" w:themeColor="text1"/>
          <w:sz w:val="24"/>
          <w:szCs w:val="21"/>
        </w:rPr>
        <w:t xml:space="preserve">trusted and widely </w:t>
      </w:r>
      <w:r w:rsidR="00BC6F44">
        <w:rPr>
          <w:rFonts w:ascii="Segoe UI" w:eastAsia="Calibri" w:hAnsi="Segoe UI" w:cs="Segoe UI"/>
          <w:color w:val="000000" w:themeColor="text1"/>
          <w:sz w:val="24"/>
          <w:szCs w:val="21"/>
        </w:rPr>
        <w:t>adopted</w:t>
      </w:r>
      <w:r w:rsidR="0098271A">
        <w:rPr>
          <w:rFonts w:ascii="Segoe UI" w:eastAsia="Calibri" w:hAnsi="Segoe UI" w:cs="Segoe UI"/>
          <w:color w:val="000000" w:themeColor="text1"/>
          <w:sz w:val="24"/>
          <w:szCs w:val="21"/>
        </w:rPr>
        <w:t xml:space="preserve"> </w:t>
      </w:r>
      <w:r w:rsidR="004C10EF" w:rsidRPr="004C10EF">
        <w:rPr>
          <w:rFonts w:ascii="Segoe UI" w:eastAsia="Calibri" w:hAnsi="Segoe UI" w:cs="Segoe UI"/>
          <w:color w:val="000000" w:themeColor="text1"/>
          <w:sz w:val="24"/>
          <w:szCs w:val="21"/>
        </w:rPr>
        <w:t>learning management system</w:t>
      </w:r>
      <w:r w:rsidR="00166AA4">
        <w:rPr>
          <w:rFonts w:ascii="Segoe UI" w:eastAsia="Calibri" w:hAnsi="Segoe UI" w:cs="Segoe UI"/>
          <w:color w:val="000000" w:themeColor="text1"/>
          <w:sz w:val="24"/>
          <w:szCs w:val="21"/>
        </w:rPr>
        <w:t xml:space="preserve">. </w:t>
      </w:r>
      <w:r w:rsidR="009C3B11">
        <w:rPr>
          <w:rFonts w:ascii="Segoe UI" w:eastAsia="Calibri" w:hAnsi="Segoe UI" w:cs="Segoe UI"/>
          <w:color w:val="000000" w:themeColor="text1"/>
          <w:sz w:val="24"/>
          <w:szCs w:val="21"/>
        </w:rPr>
        <w:t>Canvas</w:t>
      </w:r>
      <w:r w:rsidR="00166AA4">
        <w:rPr>
          <w:rFonts w:ascii="Segoe UI" w:eastAsia="Calibri" w:hAnsi="Segoe UI" w:cs="Segoe UI"/>
          <w:color w:val="000000" w:themeColor="text1"/>
          <w:sz w:val="24"/>
          <w:szCs w:val="21"/>
        </w:rPr>
        <w:t xml:space="preserve"> </w:t>
      </w:r>
      <w:r w:rsidR="00103CD1">
        <w:rPr>
          <w:rFonts w:ascii="Segoe UI" w:eastAsia="Calibri" w:hAnsi="Segoe UI" w:cs="Segoe UI"/>
          <w:color w:val="000000" w:themeColor="text1"/>
          <w:sz w:val="24"/>
          <w:szCs w:val="21"/>
        </w:rPr>
        <w:t>provides services to students and charges the educational institution</w:t>
      </w:r>
      <w:r w:rsidR="00335343">
        <w:rPr>
          <w:rFonts w:ascii="Segoe UI" w:eastAsia="Calibri" w:hAnsi="Segoe UI" w:cs="Segoe UI"/>
          <w:color w:val="000000" w:themeColor="text1"/>
          <w:sz w:val="24"/>
          <w:szCs w:val="21"/>
        </w:rPr>
        <w:t xml:space="preserve"> with a </w:t>
      </w:r>
      <w:r w:rsidR="00483B62">
        <w:rPr>
          <w:rFonts w:ascii="Segoe UI" w:eastAsia="Calibri" w:hAnsi="Segoe UI" w:cs="Segoe UI"/>
          <w:color w:val="000000" w:themeColor="text1"/>
          <w:sz w:val="24"/>
          <w:szCs w:val="21"/>
        </w:rPr>
        <w:t>licensing</w:t>
      </w:r>
      <w:r w:rsidR="00C20A9A">
        <w:rPr>
          <w:rFonts w:ascii="Segoe UI" w:eastAsia="Calibri" w:hAnsi="Segoe UI" w:cs="Segoe UI"/>
          <w:color w:val="000000" w:themeColor="text1"/>
          <w:sz w:val="24"/>
          <w:szCs w:val="21"/>
        </w:rPr>
        <w:t xml:space="preserve"> fee</w:t>
      </w:r>
      <w:r w:rsidR="00335343">
        <w:rPr>
          <w:rFonts w:ascii="Segoe UI" w:eastAsia="Calibri" w:hAnsi="Segoe UI" w:cs="Segoe UI"/>
          <w:color w:val="000000" w:themeColor="text1"/>
          <w:sz w:val="24"/>
          <w:szCs w:val="21"/>
        </w:rPr>
        <w:t>.</w:t>
      </w:r>
      <w:r w:rsidR="00103CD1">
        <w:rPr>
          <w:rFonts w:ascii="Segoe UI" w:eastAsia="Calibri" w:hAnsi="Segoe UI" w:cs="Segoe UI"/>
          <w:color w:val="000000" w:themeColor="text1"/>
          <w:sz w:val="24"/>
          <w:szCs w:val="21"/>
        </w:rPr>
        <w:t xml:space="preserve"> </w:t>
      </w:r>
      <w:r w:rsidR="00335343">
        <w:rPr>
          <w:rFonts w:ascii="Segoe UI" w:eastAsia="Calibri" w:hAnsi="Segoe UI" w:cs="Segoe UI"/>
          <w:color w:val="000000" w:themeColor="text1"/>
          <w:sz w:val="24"/>
          <w:szCs w:val="21"/>
        </w:rPr>
        <w:t>I</w:t>
      </w:r>
      <w:r w:rsidR="002D660E">
        <w:rPr>
          <w:rFonts w:ascii="Segoe UI" w:eastAsia="Calibri" w:hAnsi="Segoe UI" w:cs="Segoe UI"/>
          <w:color w:val="000000" w:themeColor="text1"/>
          <w:sz w:val="24"/>
          <w:szCs w:val="21"/>
        </w:rPr>
        <w:t xml:space="preserve">t is a well-known fact in the industry that Canvas </w:t>
      </w:r>
      <w:r w:rsidR="00E11EBC">
        <w:rPr>
          <w:rFonts w:ascii="Segoe UI" w:eastAsia="Calibri" w:hAnsi="Segoe UI" w:cs="Segoe UI"/>
          <w:color w:val="000000" w:themeColor="text1"/>
          <w:sz w:val="24"/>
          <w:szCs w:val="21"/>
        </w:rPr>
        <w:t>is</w:t>
      </w:r>
      <w:r w:rsidR="00F85A20">
        <w:rPr>
          <w:rFonts w:ascii="Segoe UI" w:eastAsia="Calibri" w:hAnsi="Segoe UI" w:cs="Segoe UI"/>
          <w:color w:val="000000" w:themeColor="text1"/>
          <w:sz w:val="24"/>
          <w:szCs w:val="21"/>
        </w:rPr>
        <w:t xml:space="preserve"> </w:t>
      </w:r>
      <w:r w:rsidR="00DE775E">
        <w:rPr>
          <w:rFonts w:ascii="Segoe UI" w:eastAsia="Calibri" w:hAnsi="Segoe UI" w:cs="Segoe UI"/>
          <w:color w:val="000000" w:themeColor="text1"/>
          <w:sz w:val="24"/>
          <w:szCs w:val="21"/>
        </w:rPr>
        <w:t xml:space="preserve">used by more than 300 educational institutions and </w:t>
      </w:r>
      <w:r w:rsidR="003F5451">
        <w:rPr>
          <w:rFonts w:ascii="Segoe UI" w:eastAsia="Calibri" w:hAnsi="Segoe UI" w:cs="Segoe UI"/>
          <w:color w:val="000000" w:themeColor="text1"/>
          <w:sz w:val="24"/>
          <w:szCs w:val="21"/>
        </w:rPr>
        <w:t xml:space="preserve">over </w:t>
      </w:r>
      <w:r w:rsidR="00DE775E">
        <w:rPr>
          <w:rFonts w:ascii="Segoe UI" w:eastAsia="Calibri" w:hAnsi="Segoe UI" w:cs="Segoe UI"/>
          <w:color w:val="000000" w:themeColor="text1"/>
          <w:sz w:val="24"/>
          <w:szCs w:val="21"/>
        </w:rPr>
        <w:t>9 million users.</w:t>
      </w:r>
      <w:r w:rsidR="00494868">
        <w:rPr>
          <w:rFonts w:ascii="Segoe UI" w:eastAsia="Calibri" w:hAnsi="Segoe UI" w:cs="Segoe UI"/>
          <w:color w:val="000000" w:themeColor="text1"/>
          <w:sz w:val="24"/>
          <w:szCs w:val="21"/>
        </w:rPr>
        <w:t xml:space="preserve"> </w:t>
      </w:r>
      <w:proofErr w:type="gramStart"/>
      <w:r w:rsidR="002D660E">
        <w:rPr>
          <w:rFonts w:ascii="Segoe UI" w:eastAsia="Calibri" w:hAnsi="Segoe UI" w:cs="Segoe UI"/>
          <w:color w:val="000000" w:themeColor="text1"/>
          <w:sz w:val="24"/>
          <w:szCs w:val="21"/>
        </w:rPr>
        <w:t>In order to</w:t>
      </w:r>
      <w:proofErr w:type="gramEnd"/>
      <w:r w:rsidR="00494868">
        <w:rPr>
          <w:rFonts w:ascii="Segoe UI" w:eastAsia="Calibri" w:hAnsi="Segoe UI" w:cs="Segoe UI"/>
          <w:color w:val="000000" w:themeColor="text1"/>
          <w:sz w:val="24"/>
          <w:szCs w:val="21"/>
        </w:rPr>
        <w:t xml:space="preserve"> assist more students, </w:t>
      </w:r>
      <w:r w:rsidR="00D0340C">
        <w:rPr>
          <w:rFonts w:ascii="Segoe UI" w:eastAsia="Calibri" w:hAnsi="Segoe UI" w:cs="Segoe UI"/>
          <w:color w:val="000000" w:themeColor="text1"/>
          <w:sz w:val="24"/>
          <w:szCs w:val="21"/>
        </w:rPr>
        <w:t xml:space="preserve">Answer Students Questions </w:t>
      </w:r>
      <w:r w:rsidR="00BA4CA8">
        <w:rPr>
          <w:rFonts w:ascii="Segoe UI" w:eastAsia="Calibri" w:hAnsi="Segoe UI" w:cs="Segoe UI"/>
          <w:color w:val="000000" w:themeColor="text1"/>
          <w:sz w:val="24"/>
          <w:szCs w:val="21"/>
        </w:rPr>
        <w:t xml:space="preserve">will be available for students </w:t>
      </w:r>
      <w:r w:rsidR="00D0340C">
        <w:rPr>
          <w:rFonts w:ascii="Segoe UI" w:eastAsia="Calibri" w:hAnsi="Segoe UI" w:cs="Segoe UI"/>
          <w:color w:val="000000" w:themeColor="text1"/>
          <w:sz w:val="24"/>
          <w:szCs w:val="21"/>
        </w:rPr>
        <w:t>for free</w:t>
      </w:r>
      <w:r w:rsidR="00692EEA">
        <w:rPr>
          <w:rFonts w:ascii="Segoe UI" w:eastAsia="Calibri" w:hAnsi="Segoe UI" w:cs="Segoe UI"/>
          <w:color w:val="000000" w:themeColor="text1"/>
          <w:sz w:val="24"/>
          <w:szCs w:val="21"/>
        </w:rPr>
        <w:t xml:space="preserve">, while </w:t>
      </w:r>
      <w:r w:rsidR="00203C55">
        <w:rPr>
          <w:rFonts w:ascii="Segoe UI" w:eastAsia="Calibri" w:hAnsi="Segoe UI" w:cs="Segoe UI"/>
          <w:color w:val="000000" w:themeColor="text1"/>
          <w:sz w:val="24"/>
          <w:szCs w:val="21"/>
        </w:rPr>
        <w:t xml:space="preserve">educational institutions such as universities </w:t>
      </w:r>
      <w:r w:rsidR="00FA0CE5">
        <w:rPr>
          <w:rFonts w:ascii="Segoe UI" w:eastAsia="Calibri" w:hAnsi="Segoe UI" w:cs="Segoe UI"/>
          <w:color w:val="000000" w:themeColor="text1"/>
          <w:sz w:val="24"/>
          <w:szCs w:val="21"/>
        </w:rPr>
        <w:t xml:space="preserve">will </w:t>
      </w:r>
      <w:r w:rsidR="002D660E">
        <w:rPr>
          <w:rFonts w:ascii="Segoe UI" w:eastAsia="Calibri" w:hAnsi="Segoe UI" w:cs="Segoe UI"/>
          <w:color w:val="000000" w:themeColor="text1"/>
          <w:sz w:val="24"/>
          <w:szCs w:val="21"/>
        </w:rPr>
        <w:t>be charged for a license to access the service.</w:t>
      </w:r>
      <w:r w:rsidR="002D6B5A">
        <w:rPr>
          <w:rFonts w:ascii="Segoe UI" w:eastAsia="Calibri" w:hAnsi="Segoe UI" w:cs="Segoe UI"/>
          <w:color w:val="000000" w:themeColor="text1"/>
          <w:sz w:val="24"/>
          <w:szCs w:val="21"/>
        </w:rPr>
        <w:t xml:space="preserve"> The fee will be calculated </w:t>
      </w:r>
      <w:r w:rsidR="000E717B" w:rsidRPr="000E717B">
        <w:rPr>
          <w:rFonts w:ascii="Segoe UI" w:eastAsia="Calibri" w:hAnsi="Segoe UI" w:cs="Segoe UI"/>
          <w:color w:val="000000" w:themeColor="text1"/>
          <w:sz w:val="24"/>
          <w:szCs w:val="21"/>
        </w:rPr>
        <w:t>based on size, training, support, and other localized factors</w:t>
      </w:r>
      <w:r w:rsidR="002D660E">
        <w:rPr>
          <w:rFonts w:ascii="Segoe UI" w:eastAsia="Calibri" w:hAnsi="Segoe UI" w:cs="Segoe UI"/>
          <w:color w:val="000000" w:themeColor="text1"/>
          <w:sz w:val="24"/>
          <w:szCs w:val="21"/>
        </w:rPr>
        <w:t xml:space="preserve"> typical of </w:t>
      </w:r>
      <w:r w:rsidR="002D6B5A">
        <w:rPr>
          <w:rFonts w:ascii="Segoe UI" w:eastAsia="Calibri" w:hAnsi="Segoe UI" w:cs="Segoe UI"/>
          <w:color w:val="000000" w:themeColor="text1"/>
          <w:sz w:val="24"/>
          <w:szCs w:val="21"/>
        </w:rPr>
        <w:t>educational institution</w:t>
      </w:r>
      <w:r w:rsidR="002D660E">
        <w:rPr>
          <w:rFonts w:ascii="Segoe UI" w:eastAsia="Calibri" w:hAnsi="Segoe UI" w:cs="Segoe UI"/>
          <w:color w:val="000000" w:themeColor="text1"/>
          <w:sz w:val="24"/>
          <w:szCs w:val="21"/>
        </w:rPr>
        <w:t>s</w:t>
      </w:r>
      <w:r w:rsidR="002D6B5A">
        <w:rPr>
          <w:rFonts w:ascii="Segoe UI" w:eastAsia="Calibri" w:hAnsi="Segoe UI" w:cs="Segoe UI"/>
          <w:color w:val="000000" w:themeColor="text1"/>
          <w:sz w:val="24"/>
          <w:szCs w:val="21"/>
        </w:rPr>
        <w:t xml:space="preserve">. </w:t>
      </w:r>
      <w:r w:rsidR="002D660E">
        <w:rPr>
          <w:rFonts w:ascii="Segoe UI" w:eastAsia="Calibri" w:hAnsi="Segoe UI" w:cs="Segoe UI"/>
          <w:color w:val="000000" w:themeColor="text1"/>
          <w:sz w:val="24"/>
          <w:szCs w:val="21"/>
        </w:rPr>
        <w:t>B</w:t>
      </w:r>
      <w:r w:rsidR="00370B0C">
        <w:rPr>
          <w:rFonts w:ascii="Segoe UI" w:eastAsia="Calibri" w:hAnsi="Segoe UI" w:cs="Segoe UI"/>
          <w:color w:val="000000" w:themeColor="text1"/>
          <w:sz w:val="24"/>
          <w:szCs w:val="21"/>
        </w:rPr>
        <w:t xml:space="preserve">y using this </w:t>
      </w:r>
      <w:r w:rsidR="002D660E">
        <w:rPr>
          <w:rFonts w:ascii="Segoe UI" w:eastAsia="Calibri" w:hAnsi="Segoe UI" w:cs="Segoe UI"/>
          <w:color w:val="000000" w:themeColor="text1"/>
          <w:sz w:val="24"/>
          <w:szCs w:val="21"/>
        </w:rPr>
        <w:t>reliable</w:t>
      </w:r>
      <w:r w:rsidR="00370B0C">
        <w:rPr>
          <w:rFonts w:ascii="Segoe UI" w:eastAsia="Calibri" w:hAnsi="Segoe UI" w:cs="Segoe UI"/>
          <w:color w:val="000000" w:themeColor="text1"/>
          <w:sz w:val="24"/>
          <w:szCs w:val="21"/>
        </w:rPr>
        <w:t xml:space="preserve"> business model, our product can reach a wider range of customer</w:t>
      </w:r>
      <w:r w:rsidR="002D660E">
        <w:rPr>
          <w:rFonts w:ascii="Segoe UI" w:eastAsia="Calibri" w:hAnsi="Segoe UI" w:cs="Segoe UI"/>
          <w:color w:val="000000" w:themeColor="text1"/>
          <w:sz w:val="24"/>
          <w:szCs w:val="21"/>
        </w:rPr>
        <w:t>s</w:t>
      </w:r>
      <w:r w:rsidR="00370B0C">
        <w:rPr>
          <w:rFonts w:ascii="Segoe UI" w:eastAsia="Calibri" w:hAnsi="Segoe UI" w:cs="Segoe UI"/>
          <w:color w:val="000000" w:themeColor="text1"/>
          <w:sz w:val="24"/>
          <w:szCs w:val="21"/>
        </w:rPr>
        <w:t xml:space="preserve"> while </w:t>
      </w:r>
      <w:r w:rsidR="00E06FC2">
        <w:rPr>
          <w:rFonts w:ascii="Segoe UI" w:eastAsia="Calibri" w:hAnsi="Segoe UI" w:cs="Segoe UI"/>
          <w:color w:val="000000" w:themeColor="text1"/>
          <w:sz w:val="24"/>
          <w:szCs w:val="21"/>
        </w:rPr>
        <w:t xml:space="preserve">maintaining our </w:t>
      </w:r>
      <w:r w:rsidR="002D660E">
        <w:rPr>
          <w:rFonts w:ascii="Segoe UI" w:eastAsia="Calibri" w:hAnsi="Segoe UI" w:cs="Segoe UI"/>
          <w:color w:val="000000" w:themeColor="text1"/>
          <w:sz w:val="24"/>
          <w:szCs w:val="21"/>
        </w:rPr>
        <w:t>coffers</w:t>
      </w:r>
      <w:r w:rsidR="00E06FC2">
        <w:rPr>
          <w:rFonts w:ascii="Segoe UI" w:eastAsia="Calibri" w:hAnsi="Segoe UI" w:cs="Segoe UI"/>
          <w:color w:val="000000" w:themeColor="text1"/>
          <w:sz w:val="24"/>
          <w:szCs w:val="21"/>
        </w:rPr>
        <w:t xml:space="preserve"> to </w:t>
      </w:r>
      <w:r w:rsidR="002D660E">
        <w:rPr>
          <w:rFonts w:ascii="Segoe UI" w:eastAsia="Calibri" w:hAnsi="Segoe UI" w:cs="Segoe UI"/>
          <w:color w:val="000000" w:themeColor="text1"/>
          <w:sz w:val="24"/>
          <w:szCs w:val="21"/>
        </w:rPr>
        <w:t>improve our services.</w:t>
      </w:r>
      <w:r w:rsidR="00E06FC2">
        <w:rPr>
          <w:rFonts w:ascii="Segoe UI" w:eastAsia="Calibri" w:hAnsi="Segoe UI" w:cs="Segoe UI"/>
          <w:color w:val="000000" w:themeColor="text1"/>
          <w:sz w:val="24"/>
          <w:szCs w:val="21"/>
        </w:rPr>
        <w:t xml:space="preserve"> </w:t>
      </w:r>
    </w:p>
    <w:p w14:paraId="116A95B0" w14:textId="21533DEE" w:rsidR="00AB5F02" w:rsidRPr="00281EA6" w:rsidRDefault="00FA5C1F" w:rsidP="00E61E12">
      <w:pPr>
        <w:spacing w:after="0"/>
        <w:rPr>
          <w:rFonts w:ascii="Segoe UI" w:eastAsia="Calibri" w:hAnsi="Segoe UI" w:cs="Segoe UI"/>
          <w:color w:val="000000" w:themeColor="text1"/>
          <w:sz w:val="24"/>
          <w:szCs w:val="21"/>
        </w:rPr>
      </w:pPr>
      <w:r>
        <w:rPr>
          <w:rFonts w:ascii="Segoe UI" w:eastAsia="Calibri" w:hAnsi="Segoe UI" w:cs="Segoe UI"/>
          <w:color w:val="000000" w:themeColor="text1"/>
          <w:sz w:val="24"/>
          <w:szCs w:val="21"/>
        </w:rPr>
        <w:tab/>
      </w:r>
      <w:r w:rsidR="00DC0039">
        <w:rPr>
          <w:rFonts w:ascii="Segoe UI" w:eastAsia="Calibri" w:hAnsi="Segoe UI" w:cs="Segoe UI"/>
          <w:color w:val="000000" w:themeColor="text1"/>
          <w:sz w:val="24"/>
          <w:szCs w:val="21"/>
        </w:rPr>
        <w:t xml:space="preserve">We </w:t>
      </w:r>
      <w:r w:rsidR="00727917">
        <w:rPr>
          <w:rFonts w:ascii="Segoe UI" w:eastAsia="Calibri" w:hAnsi="Segoe UI" w:cs="Segoe UI"/>
          <w:color w:val="000000" w:themeColor="text1"/>
          <w:sz w:val="24"/>
          <w:szCs w:val="21"/>
        </w:rPr>
        <w:t>are planning on</w:t>
      </w:r>
      <w:r w:rsidR="00DC0039">
        <w:rPr>
          <w:rFonts w:ascii="Segoe UI" w:eastAsia="Calibri" w:hAnsi="Segoe UI" w:cs="Segoe UI"/>
          <w:color w:val="000000" w:themeColor="text1"/>
          <w:sz w:val="24"/>
          <w:szCs w:val="21"/>
        </w:rPr>
        <w:t xml:space="preserve"> </w:t>
      </w:r>
      <w:r w:rsidR="00727917">
        <w:rPr>
          <w:rFonts w:ascii="Segoe UI" w:eastAsia="Calibri" w:hAnsi="Segoe UI" w:cs="Segoe UI"/>
          <w:color w:val="000000" w:themeColor="text1"/>
          <w:sz w:val="24"/>
          <w:szCs w:val="21"/>
        </w:rPr>
        <w:t>acquiring</w:t>
      </w:r>
      <w:r w:rsidR="007C748A">
        <w:rPr>
          <w:rFonts w:ascii="Segoe UI" w:eastAsia="Calibri" w:hAnsi="Segoe UI" w:cs="Segoe UI"/>
          <w:color w:val="000000" w:themeColor="text1"/>
          <w:sz w:val="24"/>
          <w:szCs w:val="21"/>
        </w:rPr>
        <w:t xml:space="preserve"> the first group of users</w:t>
      </w:r>
      <w:r w:rsidR="00C62A18">
        <w:rPr>
          <w:rFonts w:ascii="Segoe UI" w:eastAsia="Calibri" w:hAnsi="Segoe UI" w:cs="Segoe UI"/>
          <w:color w:val="000000" w:themeColor="text1"/>
          <w:sz w:val="24"/>
          <w:szCs w:val="21"/>
        </w:rPr>
        <w:t xml:space="preserve"> by </w:t>
      </w:r>
      <w:r w:rsidR="00033A77">
        <w:rPr>
          <w:rFonts w:ascii="Segoe UI" w:eastAsia="Calibri" w:hAnsi="Segoe UI" w:cs="Segoe UI"/>
          <w:color w:val="000000" w:themeColor="text1"/>
          <w:sz w:val="24"/>
          <w:szCs w:val="21"/>
        </w:rPr>
        <w:t xml:space="preserve">marketing our products </w:t>
      </w:r>
      <w:r w:rsidR="005B5F83">
        <w:rPr>
          <w:rFonts w:ascii="Segoe UI" w:eastAsia="Calibri" w:hAnsi="Segoe UI" w:cs="Segoe UI"/>
          <w:color w:val="000000" w:themeColor="text1"/>
          <w:sz w:val="24"/>
          <w:szCs w:val="21"/>
        </w:rPr>
        <w:t>to</w:t>
      </w:r>
      <w:r w:rsidR="00033A77">
        <w:rPr>
          <w:rFonts w:ascii="Segoe UI" w:eastAsia="Calibri" w:hAnsi="Segoe UI" w:cs="Segoe UI"/>
          <w:color w:val="000000" w:themeColor="text1"/>
          <w:sz w:val="24"/>
          <w:szCs w:val="21"/>
        </w:rPr>
        <w:t xml:space="preserve"> stude</w:t>
      </w:r>
      <w:r w:rsidR="002A34B0">
        <w:rPr>
          <w:rFonts w:ascii="Segoe UI" w:eastAsia="Calibri" w:hAnsi="Segoe UI" w:cs="Segoe UI"/>
          <w:color w:val="000000" w:themeColor="text1"/>
          <w:sz w:val="24"/>
          <w:szCs w:val="21"/>
        </w:rPr>
        <w:t>n</w:t>
      </w:r>
      <w:r w:rsidR="00CA6744">
        <w:rPr>
          <w:rFonts w:ascii="Segoe UI" w:eastAsia="Calibri" w:hAnsi="Segoe UI" w:cs="Segoe UI"/>
          <w:color w:val="000000" w:themeColor="text1"/>
          <w:sz w:val="24"/>
          <w:szCs w:val="21"/>
        </w:rPr>
        <w:t>ts in college on social media. W</w:t>
      </w:r>
      <w:r w:rsidR="002A34B0">
        <w:rPr>
          <w:rFonts w:ascii="Segoe UI" w:eastAsia="Calibri" w:hAnsi="Segoe UI" w:cs="Segoe UI"/>
          <w:color w:val="000000" w:themeColor="text1"/>
          <w:sz w:val="24"/>
          <w:szCs w:val="21"/>
        </w:rPr>
        <w:t xml:space="preserve">e will also </w:t>
      </w:r>
      <w:r w:rsidR="005642A8">
        <w:rPr>
          <w:rFonts w:ascii="Segoe UI" w:eastAsia="Calibri" w:hAnsi="Segoe UI" w:cs="Segoe UI"/>
          <w:color w:val="000000" w:themeColor="text1"/>
          <w:sz w:val="24"/>
          <w:szCs w:val="21"/>
        </w:rPr>
        <w:t>partner</w:t>
      </w:r>
      <w:r w:rsidR="0017004B">
        <w:rPr>
          <w:rFonts w:ascii="Segoe UI" w:eastAsia="Calibri" w:hAnsi="Segoe UI" w:cs="Segoe UI"/>
          <w:color w:val="000000" w:themeColor="text1"/>
          <w:sz w:val="24"/>
          <w:szCs w:val="21"/>
        </w:rPr>
        <w:t xml:space="preserve"> </w:t>
      </w:r>
      <w:r w:rsidR="00431A2C">
        <w:rPr>
          <w:rFonts w:ascii="Segoe UI" w:eastAsia="Calibri" w:hAnsi="Segoe UI" w:cs="Segoe UI"/>
          <w:color w:val="000000" w:themeColor="text1"/>
          <w:sz w:val="24"/>
          <w:szCs w:val="21"/>
        </w:rPr>
        <w:t>with</w:t>
      </w:r>
      <w:r w:rsidR="00E92E82">
        <w:rPr>
          <w:rFonts w:ascii="Segoe UI" w:eastAsia="Calibri" w:hAnsi="Segoe UI" w:cs="Segoe UI"/>
          <w:color w:val="000000" w:themeColor="text1"/>
          <w:sz w:val="24"/>
          <w:szCs w:val="21"/>
        </w:rPr>
        <w:t xml:space="preserve"> the most reputable</w:t>
      </w:r>
      <w:r w:rsidR="00431A2C">
        <w:rPr>
          <w:rFonts w:ascii="Segoe UI" w:eastAsia="Calibri" w:hAnsi="Segoe UI" w:cs="Segoe UI"/>
          <w:color w:val="000000" w:themeColor="text1"/>
          <w:sz w:val="24"/>
          <w:szCs w:val="21"/>
        </w:rPr>
        <w:t xml:space="preserve"> educational institutions</w:t>
      </w:r>
      <w:r w:rsidR="00DE17D7">
        <w:rPr>
          <w:rFonts w:ascii="Segoe UI" w:eastAsia="Calibri" w:hAnsi="Segoe UI" w:cs="Segoe UI"/>
          <w:color w:val="000000" w:themeColor="text1"/>
          <w:sz w:val="24"/>
          <w:szCs w:val="21"/>
        </w:rPr>
        <w:t>, since their renown will help immensely in networking, resulting in a rapid expansion of</w:t>
      </w:r>
      <w:r w:rsidR="005A6AD5">
        <w:rPr>
          <w:rFonts w:ascii="Segoe UI" w:eastAsia="Calibri" w:hAnsi="Segoe UI" w:cs="Segoe UI"/>
          <w:color w:val="000000" w:themeColor="text1"/>
          <w:sz w:val="24"/>
          <w:szCs w:val="21"/>
        </w:rPr>
        <w:t xml:space="preserve"> our coverage</w:t>
      </w:r>
      <w:r w:rsidR="00111F62">
        <w:rPr>
          <w:rFonts w:ascii="Segoe UI" w:eastAsia="Calibri" w:hAnsi="Segoe UI" w:cs="Segoe UI"/>
          <w:color w:val="000000" w:themeColor="text1"/>
          <w:sz w:val="24"/>
          <w:szCs w:val="21"/>
        </w:rPr>
        <w:t xml:space="preserve">. </w:t>
      </w:r>
      <w:r w:rsidR="00A17D65">
        <w:rPr>
          <w:rFonts w:ascii="Segoe UI" w:eastAsia="Calibri" w:hAnsi="Segoe UI" w:cs="Segoe UI"/>
          <w:color w:val="000000" w:themeColor="text1"/>
          <w:sz w:val="24"/>
          <w:szCs w:val="21"/>
        </w:rPr>
        <w:t xml:space="preserve">To </w:t>
      </w:r>
      <w:r w:rsidR="000A3A91">
        <w:rPr>
          <w:rFonts w:ascii="Segoe UI" w:eastAsia="Calibri" w:hAnsi="Segoe UI" w:cs="Segoe UI"/>
          <w:color w:val="000000" w:themeColor="text1"/>
          <w:sz w:val="24"/>
          <w:szCs w:val="21"/>
        </w:rPr>
        <w:t>reach</w:t>
      </w:r>
      <w:r w:rsidR="00A17D65">
        <w:rPr>
          <w:rFonts w:ascii="Segoe UI" w:eastAsia="Calibri" w:hAnsi="Segoe UI" w:cs="Segoe UI"/>
          <w:color w:val="000000" w:themeColor="text1"/>
          <w:sz w:val="24"/>
          <w:szCs w:val="21"/>
        </w:rPr>
        <w:t xml:space="preserve"> more student</w:t>
      </w:r>
      <w:r w:rsidR="00DE17D7">
        <w:rPr>
          <w:rFonts w:ascii="Segoe UI" w:eastAsia="Calibri" w:hAnsi="Segoe UI" w:cs="Segoe UI"/>
          <w:color w:val="000000" w:themeColor="text1"/>
          <w:sz w:val="24"/>
          <w:szCs w:val="21"/>
        </w:rPr>
        <w:t>s, informative pamphlets</w:t>
      </w:r>
      <w:r w:rsidR="00A17D65">
        <w:rPr>
          <w:rFonts w:ascii="Segoe UI" w:eastAsia="Calibri" w:hAnsi="Segoe UI" w:cs="Segoe UI"/>
          <w:color w:val="000000" w:themeColor="text1"/>
          <w:sz w:val="24"/>
          <w:szCs w:val="21"/>
        </w:rPr>
        <w:t xml:space="preserve"> will be </w:t>
      </w:r>
      <w:r w:rsidR="00DE17D7">
        <w:rPr>
          <w:rFonts w:ascii="Segoe UI" w:eastAsia="Calibri" w:hAnsi="Segoe UI" w:cs="Segoe UI"/>
          <w:color w:val="000000" w:themeColor="text1"/>
          <w:sz w:val="24"/>
          <w:szCs w:val="21"/>
        </w:rPr>
        <w:t>distributed</w:t>
      </w:r>
      <w:r w:rsidR="00A17D65">
        <w:rPr>
          <w:rFonts w:ascii="Segoe UI" w:eastAsia="Calibri" w:hAnsi="Segoe UI" w:cs="Segoe UI"/>
          <w:color w:val="000000" w:themeColor="text1"/>
          <w:sz w:val="24"/>
          <w:szCs w:val="21"/>
        </w:rPr>
        <w:t xml:space="preserve"> to students </w:t>
      </w:r>
      <w:r w:rsidR="00DE17D7">
        <w:rPr>
          <w:rFonts w:ascii="Segoe UI" w:eastAsia="Calibri" w:hAnsi="Segoe UI" w:cs="Segoe UI"/>
          <w:color w:val="000000" w:themeColor="text1"/>
          <w:sz w:val="24"/>
          <w:szCs w:val="21"/>
        </w:rPr>
        <w:t>on</w:t>
      </w:r>
      <w:r w:rsidR="00FD7FF9">
        <w:rPr>
          <w:rFonts w:ascii="Segoe UI" w:eastAsia="Calibri" w:hAnsi="Segoe UI" w:cs="Segoe UI"/>
          <w:color w:val="000000" w:themeColor="text1"/>
          <w:sz w:val="24"/>
          <w:szCs w:val="21"/>
        </w:rPr>
        <w:t xml:space="preserve"> our partner</w:t>
      </w:r>
      <w:r w:rsidR="00DE17D7">
        <w:rPr>
          <w:rFonts w:ascii="Segoe UI" w:eastAsia="Calibri" w:hAnsi="Segoe UI" w:cs="Segoe UI"/>
          <w:color w:val="000000" w:themeColor="text1"/>
          <w:sz w:val="24"/>
          <w:szCs w:val="21"/>
        </w:rPr>
        <w:t>’</w:t>
      </w:r>
      <w:r w:rsidR="00FD7FF9">
        <w:rPr>
          <w:rFonts w:ascii="Segoe UI" w:eastAsia="Calibri" w:hAnsi="Segoe UI" w:cs="Segoe UI"/>
          <w:color w:val="000000" w:themeColor="text1"/>
          <w:sz w:val="24"/>
          <w:szCs w:val="21"/>
        </w:rPr>
        <w:t>s campus</w:t>
      </w:r>
      <w:r w:rsidR="00DE17D7">
        <w:rPr>
          <w:rFonts w:ascii="Segoe UI" w:eastAsia="Calibri" w:hAnsi="Segoe UI" w:cs="Segoe UI"/>
          <w:color w:val="000000" w:themeColor="text1"/>
          <w:sz w:val="24"/>
          <w:szCs w:val="21"/>
        </w:rPr>
        <w:t>es</w:t>
      </w:r>
      <w:r w:rsidR="003002DB">
        <w:rPr>
          <w:rFonts w:ascii="Segoe UI" w:eastAsia="Calibri" w:hAnsi="Segoe UI" w:cs="Segoe UI"/>
          <w:color w:val="000000" w:themeColor="text1"/>
          <w:sz w:val="24"/>
          <w:szCs w:val="21"/>
        </w:rPr>
        <w:t>. F</w:t>
      </w:r>
      <w:r w:rsidR="00DE17D7">
        <w:rPr>
          <w:rFonts w:ascii="Segoe UI" w:eastAsia="Calibri" w:hAnsi="Segoe UI" w:cs="Segoe UI"/>
          <w:color w:val="000000" w:themeColor="text1"/>
          <w:sz w:val="24"/>
          <w:szCs w:val="21"/>
        </w:rPr>
        <w:t>liers will</w:t>
      </w:r>
      <w:r w:rsidR="00C97070">
        <w:rPr>
          <w:rFonts w:ascii="Segoe UI" w:eastAsia="Calibri" w:hAnsi="Segoe UI" w:cs="Segoe UI"/>
          <w:color w:val="000000" w:themeColor="text1"/>
          <w:sz w:val="24"/>
          <w:szCs w:val="21"/>
        </w:rPr>
        <w:t xml:space="preserve"> be </w:t>
      </w:r>
      <w:r w:rsidR="00DE17D7">
        <w:rPr>
          <w:rFonts w:ascii="Segoe UI" w:eastAsia="Calibri" w:hAnsi="Segoe UI" w:cs="Segoe UI"/>
          <w:color w:val="000000" w:themeColor="text1"/>
          <w:sz w:val="24"/>
          <w:szCs w:val="21"/>
        </w:rPr>
        <w:t>provided</w:t>
      </w:r>
      <w:r w:rsidR="00C97070">
        <w:rPr>
          <w:rFonts w:ascii="Segoe UI" w:eastAsia="Calibri" w:hAnsi="Segoe UI" w:cs="Segoe UI"/>
          <w:color w:val="000000" w:themeColor="text1"/>
          <w:sz w:val="24"/>
          <w:szCs w:val="21"/>
        </w:rPr>
        <w:t xml:space="preserve"> </w:t>
      </w:r>
      <w:r w:rsidR="00514B2A">
        <w:rPr>
          <w:rFonts w:ascii="Segoe UI" w:eastAsia="Calibri" w:hAnsi="Segoe UI" w:cs="Segoe UI"/>
          <w:color w:val="000000" w:themeColor="text1"/>
          <w:sz w:val="24"/>
          <w:szCs w:val="21"/>
        </w:rPr>
        <w:t xml:space="preserve">to the student in </w:t>
      </w:r>
      <w:r w:rsidR="009A2C9F">
        <w:rPr>
          <w:rFonts w:ascii="Segoe UI" w:eastAsia="Calibri" w:hAnsi="Segoe UI" w:cs="Segoe UI"/>
          <w:color w:val="000000" w:themeColor="text1"/>
          <w:sz w:val="24"/>
          <w:szCs w:val="21"/>
        </w:rPr>
        <w:t>any classes that uses our system</w:t>
      </w:r>
      <w:r w:rsidR="00667AA5">
        <w:rPr>
          <w:rFonts w:ascii="Segoe UI" w:eastAsia="Calibri" w:hAnsi="Segoe UI" w:cs="Segoe UI"/>
          <w:color w:val="000000" w:themeColor="text1"/>
          <w:sz w:val="24"/>
          <w:szCs w:val="21"/>
        </w:rPr>
        <w:t xml:space="preserve">. </w:t>
      </w:r>
    </w:p>
    <w:p w14:paraId="5AD6F2CD" w14:textId="77777777" w:rsidR="0072019B" w:rsidRPr="001E37B1" w:rsidRDefault="0072019B" w:rsidP="00E61E12">
      <w:pPr>
        <w:spacing w:after="0"/>
        <w:rPr>
          <w:rFonts w:ascii="Segoe UI" w:eastAsia="Calibri" w:hAnsi="Segoe UI" w:cs="Segoe UI"/>
          <w:color w:val="7F7F7F" w:themeColor="text1" w:themeTint="80"/>
          <w:sz w:val="24"/>
          <w:szCs w:val="21"/>
          <w:lang w:eastAsia="zh-CN"/>
        </w:rPr>
      </w:pPr>
    </w:p>
    <w:sectPr w:rsidR="0072019B" w:rsidRPr="001E37B1" w:rsidSect="00901F6F">
      <w:headerReference w:type="default" r:id="rId1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ADCC62F" w14:textId="77777777" w:rsidR="009E4EB0" w:rsidRDefault="009E4EB0" w:rsidP="00E61E12">
      <w:pPr>
        <w:spacing w:after="0" w:line="240" w:lineRule="auto"/>
      </w:pPr>
      <w:r>
        <w:separator/>
      </w:r>
    </w:p>
  </w:endnote>
  <w:endnote w:type="continuationSeparator" w:id="0">
    <w:p w14:paraId="32C1C3F6" w14:textId="77777777" w:rsidR="009E4EB0" w:rsidRDefault="009E4EB0" w:rsidP="00E61E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等线">
    <w:charset w:val="86"/>
    <w:family w:val="auto"/>
    <w:pitch w:val="variable"/>
    <w:sig w:usb0="A00002BF" w:usb1="38CF7CFA" w:usb2="00000016" w:usb3="00000000" w:csb0="0004000F" w:csb1="00000000"/>
  </w:font>
  <w:font w:name="Segoe UI">
    <w:altName w:val="Calibri"/>
    <w:charset w:val="00"/>
    <w:family w:val="swiss"/>
    <w:pitch w:val="variable"/>
    <w:sig w:usb0="E4002EFF" w:usb1="C000E47F" w:usb2="00000009" w:usb3="00000000" w:csb0="000001FF" w:csb1="00000000"/>
  </w:font>
  <w:font w:name="Arial">
    <w:panose1 w:val="020B0604020202020204"/>
    <w:charset w:val="00"/>
    <w:family w:val="auto"/>
    <w:pitch w:val="variable"/>
    <w:sig w:usb0="E0002AFF" w:usb1="C0007843" w:usb2="00000009" w:usb3="00000000" w:csb0="000001FF" w:csb1="00000000"/>
  </w:font>
  <w:font w:name="等线 Light">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A801591" w14:textId="77777777" w:rsidR="009E4EB0" w:rsidRDefault="009E4EB0" w:rsidP="00E61E12">
      <w:pPr>
        <w:spacing w:after="0" w:line="240" w:lineRule="auto"/>
      </w:pPr>
      <w:r>
        <w:separator/>
      </w:r>
    </w:p>
  </w:footnote>
  <w:footnote w:type="continuationSeparator" w:id="0">
    <w:p w14:paraId="0F0519CC" w14:textId="77777777" w:rsidR="009E4EB0" w:rsidRDefault="009E4EB0" w:rsidP="00E61E12">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879A1B" w14:textId="7D5449A3" w:rsidR="00E61E12" w:rsidRDefault="00E61E12">
    <w:pPr>
      <w:pStyle w:val="Header"/>
    </w:pPr>
    <w:r>
      <w:rPr>
        <w:noProof/>
        <w:lang w:eastAsia="zh-CN"/>
      </w:rPr>
      <w:drawing>
        <wp:inline distT="0" distB="0" distL="0" distR="0" wp14:anchorId="2599F1F8" wp14:editId="3BDB4732">
          <wp:extent cx="3309582" cy="9153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ine Cup Logo_color_CMYK_PNG.png"/>
                  <pic:cNvPicPr/>
                </pic:nvPicPr>
                <pic:blipFill>
                  <a:blip r:embed="rId1">
                    <a:extLst>
                      <a:ext uri="{28A0092B-C50C-407E-A947-70E740481C1C}">
                        <a14:useLocalDpi xmlns:a14="http://schemas.microsoft.com/office/drawing/2010/main" val="0"/>
                      </a:ext>
                    </a:extLst>
                  </a:blip>
                  <a:stretch>
                    <a:fillRect/>
                  </a:stretch>
                </pic:blipFill>
                <pic:spPr>
                  <a:xfrm>
                    <a:off x="0" y="0"/>
                    <a:ext cx="3328021" cy="920445"/>
                  </a:xfrm>
                  <a:prstGeom prst="rect">
                    <a:avLst/>
                  </a:prstGeom>
                </pic:spPr>
              </pic:pic>
            </a:graphicData>
          </a:graphic>
        </wp:inline>
      </w:drawing>
    </w:r>
  </w:p>
  <w:p w14:paraId="43FE9945" w14:textId="77777777" w:rsidR="00E61E12" w:rsidRDefault="00E61E12">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0A41C4"/>
    <w:multiLevelType w:val="hybridMultilevel"/>
    <w:tmpl w:val="8774EB4A"/>
    <w:lvl w:ilvl="0" w:tplc="103AD0D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C33AEB"/>
    <w:multiLevelType w:val="multilevel"/>
    <w:tmpl w:val="F25A1530"/>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2">
    <w:nsid w:val="1857729D"/>
    <w:multiLevelType w:val="hybridMultilevel"/>
    <w:tmpl w:val="85B043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59F0CD0"/>
    <w:multiLevelType w:val="multilevel"/>
    <w:tmpl w:val="65CCB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1067C04"/>
    <w:multiLevelType w:val="hybridMultilevel"/>
    <w:tmpl w:val="DDEC5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6172AEA"/>
    <w:multiLevelType w:val="hybridMultilevel"/>
    <w:tmpl w:val="14684C9C"/>
    <w:lvl w:ilvl="0" w:tplc="5D923F26">
      <w:start w:val="1"/>
      <w:numFmt w:val="decimal"/>
      <w:lvlText w:val="%1."/>
      <w:lvlJc w:val="left"/>
      <w:pPr>
        <w:ind w:left="720" w:hanging="360"/>
      </w:pPr>
      <w:rPr>
        <w:rFonts w:hint="default"/>
        <w:b/>
        <w:color w:val="5C2D91"/>
      </w:rPr>
    </w:lvl>
    <w:lvl w:ilvl="1" w:tplc="4C76ABF8">
      <w:start w:val="1"/>
      <w:numFmt w:val="lowerLetter"/>
      <w:lvlText w:val="%2."/>
      <w:lvlJc w:val="left"/>
      <w:pPr>
        <w:ind w:left="1440" w:hanging="360"/>
      </w:pPr>
      <w:rPr>
        <w:b w:val="0"/>
        <w:color w:val="auto"/>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92D05FF"/>
    <w:multiLevelType w:val="hybridMultilevel"/>
    <w:tmpl w:val="787493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A456C0A"/>
    <w:multiLevelType w:val="multilevel"/>
    <w:tmpl w:val="35DC9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9450651"/>
    <w:multiLevelType w:val="hybridMultilevel"/>
    <w:tmpl w:val="0C86D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9D01309"/>
    <w:multiLevelType w:val="hybridMultilevel"/>
    <w:tmpl w:val="F490F2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D3A0FED"/>
    <w:multiLevelType w:val="hybridMultilevel"/>
    <w:tmpl w:val="4C443CE6"/>
    <w:lvl w:ilvl="0" w:tplc="4C76ABF8">
      <w:start w:val="1"/>
      <w:numFmt w:val="lowerLetter"/>
      <w:lvlText w:val="%1."/>
      <w:lvlJc w:val="left"/>
      <w:pPr>
        <w:ind w:left="1440" w:hanging="360"/>
      </w:pPr>
      <w:rPr>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29100D9"/>
    <w:multiLevelType w:val="multilevel"/>
    <w:tmpl w:val="78E09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6321F6C"/>
    <w:multiLevelType w:val="hybridMultilevel"/>
    <w:tmpl w:val="6624CF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4"/>
  </w:num>
  <w:num w:numId="3">
    <w:abstractNumId w:val="12"/>
  </w:num>
  <w:num w:numId="4">
    <w:abstractNumId w:val="3"/>
  </w:num>
  <w:num w:numId="5">
    <w:abstractNumId w:val="8"/>
  </w:num>
  <w:num w:numId="6">
    <w:abstractNumId w:val="7"/>
  </w:num>
  <w:num w:numId="7">
    <w:abstractNumId w:val="1"/>
  </w:num>
  <w:num w:numId="8">
    <w:abstractNumId w:val="6"/>
  </w:num>
  <w:num w:numId="9">
    <w:abstractNumId w:val="2"/>
  </w:num>
  <w:num w:numId="10">
    <w:abstractNumId w:val="9"/>
  </w:num>
  <w:num w:numId="11">
    <w:abstractNumId w:val="0"/>
  </w:num>
  <w:num w:numId="12">
    <w:abstractNumId w:val="5"/>
  </w:num>
  <w:num w:numId="13">
    <w:abstractNumId w:val="1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hengyi Chen">
    <w15:presenceInfo w15:providerId="Windows Live" w15:userId="babd366e4278958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49A2"/>
    <w:rsid w:val="0000079B"/>
    <w:rsid w:val="00013415"/>
    <w:rsid w:val="00030503"/>
    <w:rsid w:val="00033A77"/>
    <w:rsid w:val="00044F90"/>
    <w:rsid w:val="00060513"/>
    <w:rsid w:val="00061764"/>
    <w:rsid w:val="0006446F"/>
    <w:rsid w:val="00064F3A"/>
    <w:rsid w:val="00065834"/>
    <w:rsid w:val="00071E2D"/>
    <w:rsid w:val="000732FC"/>
    <w:rsid w:val="00073A8D"/>
    <w:rsid w:val="00081583"/>
    <w:rsid w:val="00092474"/>
    <w:rsid w:val="000A3A91"/>
    <w:rsid w:val="000D081F"/>
    <w:rsid w:val="000D33D6"/>
    <w:rsid w:val="000D5794"/>
    <w:rsid w:val="000E2DFF"/>
    <w:rsid w:val="000E717B"/>
    <w:rsid w:val="000E7BFA"/>
    <w:rsid w:val="000E7C14"/>
    <w:rsid w:val="00103CD1"/>
    <w:rsid w:val="00107ABC"/>
    <w:rsid w:val="00110E86"/>
    <w:rsid w:val="00111F62"/>
    <w:rsid w:val="001247C6"/>
    <w:rsid w:val="0012633B"/>
    <w:rsid w:val="0014230F"/>
    <w:rsid w:val="001628F3"/>
    <w:rsid w:val="00166AA4"/>
    <w:rsid w:val="0017004B"/>
    <w:rsid w:val="00171BE1"/>
    <w:rsid w:val="00175414"/>
    <w:rsid w:val="00175A0C"/>
    <w:rsid w:val="00187AC1"/>
    <w:rsid w:val="0019084E"/>
    <w:rsid w:val="00197A56"/>
    <w:rsid w:val="001A3FA1"/>
    <w:rsid w:val="001B10BC"/>
    <w:rsid w:val="001B7A10"/>
    <w:rsid w:val="001C51D9"/>
    <w:rsid w:val="001D01E1"/>
    <w:rsid w:val="001E37B1"/>
    <w:rsid w:val="001E3C75"/>
    <w:rsid w:val="001E5573"/>
    <w:rsid w:val="001F301D"/>
    <w:rsid w:val="00203C55"/>
    <w:rsid w:val="00214640"/>
    <w:rsid w:val="002161AC"/>
    <w:rsid w:val="00232384"/>
    <w:rsid w:val="00243130"/>
    <w:rsid w:val="002477B8"/>
    <w:rsid w:val="002522E2"/>
    <w:rsid w:val="002541A8"/>
    <w:rsid w:val="00265B77"/>
    <w:rsid w:val="00274269"/>
    <w:rsid w:val="00275F72"/>
    <w:rsid w:val="00277F1A"/>
    <w:rsid w:val="00281EA6"/>
    <w:rsid w:val="00284308"/>
    <w:rsid w:val="002A186C"/>
    <w:rsid w:val="002A34B0"/>
    <w:rsid w:val="002A366D"/>
    <w:rsid w:val="002C0A92"/>
    <w:rsid w:val="002C1404"/>
    <w:rsid w:val="002C5DC8"/>
    <w:rsid w:val="002D608A"/>
    <w:rsid w:val="002D660E"/>
    <w:rsid w:val="002D6B5A"/>
    <w:rsid w:val="002E5C9D"/>
    <w:rsid w:val="002E78D7"/>
    <w:rsid w:val="002F2313"/>
    <w:rsid w:val="002F27AE"/>
    <w:rsid w:val="003002DB"/>
    <w:rsid w:val="00305497"/>
    <w:rsid w:val="003175E5"/>
    <w:rsid w:val="00324E50"/>
    <w:rsid w:val="0033512D"/>
    <w:rsid w:val="00335343"/>
    <w:rsid w:val="00355203"/>
    <w:rsid w:val="00366014"/>
    <w:rsid w:val="00370B0C"/>
    <w:rsid w:val="003822E9"/>
    <w:rsid w:val="00386F88"/>
    <w:rsid w:val="003A3D34"/>
    <w:rsid w:val="003B28D8"/>
    <w:rsid w:val="003B601A"/>
    <w:rsid w:val="003B7419"/>
    <w:rsid w:val="003C460A"/>
    <w:rsid w:val="003E142F"/>
    <w:rsid w:val="003E2421"/>
    <w:rsid w:val="003F2179"/>
    <w:rsid w:val="003F3491"/>
    <w:rsid w:val="003F5451"/>
    <w:rsid w:val="00402F29"/>
    <w:rsid w:val="0041144D"/>
    <w:rsid w:val="00431A2C"/>
    <w:rsid w:val="004528F1"/>
    <w:rsid w:val="0046313E"/>
    <w:rsid w:val="0046641B"/>
    <w:rsid w:val="00483B62"/>
    <w:rsid w:val="00486C32"/>
    <w:rsid w:val="00494868"/>
    <w:rsid w:val="004B0F18"/>
    <w:rsid w:val="004C10EF"/>
    <w:rsid w:val="004C5362"/>
    <w:rsid w:val="004C61C2"/>
    <w:rsid w:val="004D05C8"/>
    <w:rsid w:val="004D47E1"/>
    <w:rsid w:val="004E233C"/>
    <w:rsid w:val="0050195D"/>
    <w:rsid w:val="00512059"/>
    <w:rsid w:val="00513924"/>
    <w:rsid w:val="00514B2A"/>
    <w:rsid w:val="00524918"/>
    <w:rsid w:val="0053119F"/>
    <w:rsid w:val="00537F87"/>
    <w:rsid w:val="0054467C"/>
    <w:rsid w:val="005452DC"/>
    <w:rsid w:val="005534E7"/>
    <w:rsid w:val="00553972"/>
    <w:rsid w:val="005567E6"/>
    <w:rsid w:val="005642A8"/>
    <w:rsid w:val="005643B5"/>
    <w:rsid w:val="005702F5"/>
    <w:rsid w:val="00571484"/>
    <w:rsid w:val="00586A31"/>
    <w:rsid w:val="00591C81"/>
    <w:rsid w:val="0059256D"/>
    <w:rsid w:val="005A3925"/>
    <w:rsid w:val="005A6AD5"/>
    <w:rsid w:val="005B2064"/>
    <w:rsid w:val="005B3D03"/>
    <w:rsid w:val="005B5F83"/>
    <w:rsid w:val="005C4DB1"/>
    <w:rsid w:val="005E6163"/>
    <w:rsid w:val="005E7286"/>
    <w:rsid w:val="005F5C36"/>
    <w:rsid w:val="006179AF"/>
    <w:rsid w:val="00621108"/>
    <w:rsid w:val="00624175"/>
    <w:rsid w:val="00626619"/>
    <w:rsid w:val="0063326B"/>
    <w:rsid w:val="00633F90"/>
    <w:rsid w:val="00637920"/>
    <w:rsid w:val="006401D8"/>
    <w:rsid w:val="00643E0D"/>
    <w:rsid w:val="00644522"/>
    <w:rsid w:val="00647A55"/>
    <w:rsid w:val="006515BC"/>
    <w:rsid w:val="00660A8B"/>
    <w:rsid w:val="00663740"/>
    <w:rsid w:val="006655A1"/>
    <w:rsid w:val="00667AA5"/>
    <w:rsid w:val="00670D37"/>
    <w:rsid w:val="00673063"/>
    <w:rsid w:val="00692EEA"/>
    <w:rsid w:val="0069328E"/>
    <w:rsid w:val="006A6811"/>
    <w:rsid w:val="006B2996"/>
    <w:rsid w:val="006B3FDB"/>
    <w:rsid w:val="006B7D9B"/>
    <w:rsid w:val="006C0FA8"/>
    <w:rsid w:val="006C22E1"/>
    <w:rsid w:val="006C3F33"/>
    <w:rsid w:val="006C6F9D"/>
    <w:rsid w:val="006D00E6"/>
    <w:rsid w:val="006D138B"/>
    <w:rsid w:val="006D2DB4"/>
    <w:rsid w:val="006E6899"/>
    <w:rsid w:val="007108AB"/>
    <w:rsid w:val="00714EE7"/>
    <w:rsid w:val="0072019B"/>
    <w:rsid w:val="00721459"/>
    <w:rsid w:val="0072167E"/>
    <w:rsid w:val="00726475"/>
    <w:rsid w:val="007275F1"/>
    <w:rsid w:val="00727917"/>
    <w:rsid w:val="00735931"/>
    <w:rsid w:val="00740DB8"/>
    <w:rsid w:val="00743915"/>
    <w:rsid w:val="007454CF"/>
    <w:rsid w:val="00756BAF"/>
    <w:rsid w:val="00764537"/>
    <w:rsid w:val="007739EF"/>
    <w:rsid w:val="007813D3"/>
    <w:rsid w:val="00791979"/>
    <w:rsid w:val="00796102"/>
    <w:rsid w:val="007A2E29"/>
    <w:rsid w:val="007A35C4"/>
    <w:rsid w:val="007C748A"/>
    <w:rsid w:val="007D1334"/>
    <w:rsid w:val="007D1EC3"/>
    <w:rsid w:val="007E1FB0"/>
    <w:rsid w:val="007E4717"/>
    <w:rsid w:val="00850F81"/>
    <w:rsid w:val="008545AE"/>
    <w:rsid w:val="00856BA8"/>
    <w:rsid w:val="0086367B"/>
    <w:rsid w:val="00865BCA"/>
    <w:rsid w:val="00876186"/>
    <w:rsid w:val="008847B3"/>
    <w:rsid w:val="00887E2C"/>
    <w:rsid w:val="008B48C4"/>
    <w:rsid w:val="008B6C4B"/>
    <w:rsid w:val="008F1EE3"/>
    <w:rsid w:val="00901F6F"/>
    <w:rsid w:val="00921D21"/>
    <w:rsid w:val="009259C7"/>
    <w:rsid w:val="00931E23"/>
    <w:rsid w:val="00931E47"/>
    <w:rsid w:val="00954236"/>
    <w:rsid w:val="00960C11"/>
    <w:rsid w:val="00963277"/>
    <w:rsid w:val="00975F82"/>
    <w:rsid w:val="0098271A"/>
    <w:rsid w:val="00982E5D"/>
    <w:rsid w:val="009968E0"/>
    <w:rsid w:val="009A0130"/>
    <w:rsid w:val="009A1C8E"/>
    <w:rsid w:val="009A2C9F"/>
    <w:rsid w:val="009A472D"/>
    <w:rsid w:val="009B2D21"/>
    <w:rsid w:val="009B4A78"/>
    <w:rsid w:val="009B76CF"/>
    <w:rsid w:val="009C1878"/>
    <w:rsid w:val="009C2C9F"/>
    <w:rsid w:val="009C3B11"/>
    <w:rsid w:val="009D4B93"/>
    <w:rsid w:val="009E4EB0"/>
    <w:rsid w:val="009E5BA7"/>
    <w:rsid w:val="009F0E77"/>
    <w:rsid w:val="009F312E"/>
    <w:rsid w:val="00A034B2"/>
    <w:rsid w:val="00A17D65"/>
    <w:rsid w:val="00A220DD"/>
    <w:rsid w:val="00A26288"/>
    <w:rsid w:val="00A34F95"/>
    <w:rsid w:val="00A42375"/>
    <w:rsid w:val="00A549A2"/>
    <w:rsid w:val="00A552A2"/>
    <w:rsid w:val="00A65667"/>
    <w:rsid w:val="00A71024"/>
    <w:rsid w:val="00A83096"/>
    <w:rsid w:val="00A9631C"/>
    <w:rsid w:val="00AB4DCE"/>
    <w:rsid w:val="00AB5F02"/>
    <w:rsid w:val="00AC02AF"/>
    <w:rsid w:val="00AC6ED3"/>
    <w:rsid w:val="00AD32B2"/>
    <w:rsid w:val="00AD6412"/>
    <w:rsid w:val="00AE2EC2"/>
    <w:rsid w:val="00AE3804"/>
    <w:rsid w:val="00B006F1"/>
    <w:rsid w:val="00B1429B"/>
    <w:rsid w:val="00B33E09"/>
    <w:rsid w:val="00B40E56"/>
    <w:rsid w:val="00B47DB3"/>
    <w:rsid w:val="00B54E4A"/>
    <w:rsid w:val="00B73137"/>
    <w:rsid w:val="00B73563"/>
    <w:rsid w:val="00B821A5"/>
    <w:rsid w:val="00B9013D"/>
    <w:rsid w:val="00BA0219"/>
    <w:rsid w:val="00BA4CA8"/>
    <w:rsid w:val="00BC6F44"/>
    <w:rsid w:val="00BE2A2D"/>
    <w:rsid w:val="00C016D0"/>
    <w:rsid w:val="00C07CE1"/>
    <w:rsid w:val="00C20A9A"/>
    <w:rsid w:val="00C313AC"/>
    <w:rsid w:val="00C51381"/>
    <w:rsid w:val="00C525C8"/>
    <w:rsid w:val="00C6276D"/>
    <w:rsid w:val="00C62A18"/>
    <w:rsid w:val="00C62F0E"/>
    <w:rsid w:val="00C74CF5"/>
    <w:rsid w:val="00C75E24"/>
    <w:rsid w:val="00C832DE"/>
    <w:rsid w:val="00C83DBC"/>
    <w:rsid w:val="00C91935"/>
    <w:rsid w:val="00C91CB0"/>
    <w:rsid w:val="00C92C58"/>
    <w:rsid w:val="00C9383E"/>
    <w:rsid w:val="00C97070"/>
    <w:rsid w:val="00CA6744"/>
    <w:rsid w:val="00CB61A7"/>
    <w:rsid w:val="00CC090E"/>
    <w:rsid w:val="00CC3B9B"/>
    <w:rsid w:val="00CC6037"/>
    <w:rsid w:val="00CF55F1"/>
    <w:rsid w:val="00D0340C"/>
    <w:rsid w:val="00D06566"/>
    <w:rsid w:val="00D2062C"/>
    <w:rsid w:val="00D22544"/>
    <w:rsid w:val="00D22F2B"/>
    <w:rsid w:val="00D31689"/>
    <w:rsid w:val="00D32F15"/>
    <w:rsid w:val="00D512CE"/>
    <w:rsid w:val="00D56461"/>
    <w:rsid w:val="00D57463"/>
    <w:rsid w:val="00D76485"/>
    <w:rsid w:val="00D83616"/>
    <w:rsid w:val="00D849ED"/>
    <w:rsid w:val="00D85C99"/>
    <w:rsid w:val="00D94242"/>
    <w:rsid w:val="00DA2D92"/>
    <w:rsid w:val="00DA486E"/>
    <w:rsid w:val="00DC0039"/>
    <w:rsid w:val="00DC187F"/>
    <w:rsid w:val="00DC3800"/>
    <w:rsid w:val="00DE17D7"/>
    <w:rsid w:val="00DE775E"/>
    <w:rsid w:val="00E02A2F"/>
    <w:rsid w:val="00E06FC2"/>
    <w:rsid w:val="00E11EBC"/>
    <w:rsid w:val="00E17B1F"/>
    <w:rsid w:val="00E26D0B"/>
    <w:rsid w:val="00E27FAE"/>
    <w:rsid w:val="00E34D4A"/>
    <w:rsid w:val="00E36F8C"/>
    <w:rsid w:val="00E51CB4"/>
    <w:rsid w:val="00E564FE"/>
    <w:rsid w:val="00E61E12"/>
    <w:rsid w:val="00E627F8"/>
    <w:rsid w:val="00E62BC4"/>
    <w:rsid w:val="00E62FC2"/>
    <w:rsid w:val="00E650F1"/>
    <w:rsid w:val="00E719A8"/>
    <w:rsid w:val="00E74A9E"/>
    <w:rsid w:val="00E81F51"/>
    <w:rsid w:val="00E92E82"/>
    <w:rsid w:val="00EA7754"/>
    <w:rsid w:val="00EB064E"/>
    <w:rsid w:val="00EC08EF"/>
    <w:rsid w:val="00EC0A92"/>
    <w:rsid w:val="00EC4EC6"/>
    <w:rsid w:val="00ED3144"/>
    <w:rsid w:val="00EE3024"/>
    <w:rsid w:val="00EE48C1"/>
    <w:rsid w:val="00EE79DB"/>
    <w:rsid w:val="00EF16E2"/>
    <w:rsid w:val="00F12E51"/>
    <w:rsid w:val="00F15722"/>
    <w:rsid w:val="00F2144B"/>
    <w:rsid w:val="00F33252"/>
    <w:rsid w:val="00F40579"/>
    <w:rsid w:val="00F567FF"/>
    <w:rsid w:val="00F61DC1"/>
    <w:rsid w:val="00F728A9"/>
    <w:rsid w:val="00F74E94"/>
    <w:rsid w:val="00F80CB3"/>
    <w:rsid w:val="00F856E4"/>
    <w:rsid w:val="00F85A20"/>
    <w:rsid w:val="00F93C89"/>
    <w:rsid w:val="00F94DE6"/>
    <w:rsid w:val="00F95475"/>
    <w:rsid w:val="00F97B36"/>
    <w:rsid w:val="00FA0CE5"/>
    <w:rsid w:val="00FA459F"/>
    <w:rsid w:val="00FA47C8"/>
    <w:rsid w:val="00FA5C1F"/>
    <w:rsid w:val="00FA73A5"/>
    <w:rsid w:val="00FB0E79"/>
    <w:rsid w:val="00FB4509"/>
    <w:rsid w:val="00FC0930"/>
    <w:rsid w:val="00FC1C05"/>
    <w:rsid w:val="00FD741E"/>
    <w:rsid w:val="00FD78A9"/>
    <w:rsid w:val="00FD7FF9"/>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404E92"/>
  <w15:chartTrackingRefBased/>
  <w15:docId w15:val="{0575A285-2111-4664-BE6B-E6E596915A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549A2"/>
    <w:rPr>
      <w:color w:val="0000FF"/>
      <w:u w:val="single"/>
    </w:rPr>
  </w:style>
  <w:style w:type="character" w:styleId="Strong">
    <w:name w:val="Strong"/>
    <w:basedOn w:val="DefaultParagraphFont"/>
    <w:uiPriority w:val="22"/>
    <w:qFormat/>
    <w:rsid w:val="00A549A2"/>
    <w:rPr>
      <w:b/>
      <w:bCs/>
    </w:rPr>
  </w:style>
  <w:style w:type="character" w:customStyle="1" w:styleId="sg-question-number">
    <w:name w:val="sg-question-number"/>
    <w:basedOn w:val="DefaultParagraphFont"/>
    <w:rsid w:val="00A549A2"/>
  </w:style>
  <w:style w:type="character" w:customStyle="1" w:styleId="sg-access-helper2">
    <w:name w:val="sg-access-helper2"/>
    <w:basedOn w:val="DefaultParagraphFont"/>
    <w:rsid w:val="00A549A2"/>
    <w:rPr>
      <w:vanish w:val="0"/>
      <w:webHidden w:val="0"/>
      <w:specVanish w:val="0"/>
    </w:rPr>
  </w:style>
  <w:style w:type="paragraph" w:styleId="ListParagraph">
    <w:name w:val="List Paragraph"/>
    <w:basedOn w:val="Normal"/>
    <w:uiPriority w:val="34"/>
    <w:qFormat/>
    <w:rsid w:val="00A549A2"/>
    <w:pPr>
      <w:ind w:left="720"/>
      <w:contextualSpacing/>
    </w:pPr>
  </w:style>
  <w:style w:type="character" w:styleId="Emphasis">
    <w:name w:val="Emphasis"/>
    <w:basedOn w:val="DefaultParagraphFont"/>
    <w:uiPriority w:val="20"/>
    <w:qFormat/>
    <w:rsid w:val="00901F6F"/>
    <w:rPr>
      <w:i/>
      <w:iCs/>
    </w:rPr>
  </w:style>
  <w:style w:type="paragraph" w:styleId="NormalWeb">
    <w:name w:val="Normal (Web)"/>
    <w:basedOn w:val="Normal"/>
    <w:uiPriority w:val="99"/>
    <w:semiHidden/>
    <w:unhideWhenUsed/>
    <w:rsid w:val="00F40579"/>
    <w:pPr>
      <w:spacing w:before="100" w:beforeAutospacing="1" w:after="100" w:afterAutospacing="1" w:line="240" w:lineRule="auto"/>
    </w:pPr>
    <w:rPr>
      <w:rFonts w:ascii="Times New Roman" w:hAnsi="Times New Roman" w:cs="Times New Roman"/>
      <w:sz w:val="24"/>
      <w:szCs w:val="24"/>
    </w:rPr>
  </w:style>
  <w:style w:type="character" w:styleId="FollowedHyperlink">
    <w:name w:val="FollowedHyperlink"/>
    <w:basedOn w:val="DefaultParagraphFont"/>
    <w:uiPriority w:val="99"/>
    <w:semiHidden/>
    <w:unhideWhenUsed/>
    <w:rsid w:val="0053119F"/>
    <w:rPr>
      <w:color w:val="954F72" w:themeColor="followedHyperlink"/>
      <w:u w:val="single"/>
    </w:rPr>
  </w:style>
  <w:style w:type="character" w:styleId="CommentReference">
    <w:name w:val="annotation reference"/>
    <w:basedOn w:val="DefaultParagraphFont"/>
    <w:uiPriority w:val="99"/>
    <w:semiHidden/>
    <w:unhideWhenUsed/>
    <w:rsid w:val="00175A0C"/>
    <w:rPr>
      <w:sz w:val="16"/>
      <w:szCs w:val="16"/>
    </w:rPr>
  </w:style>
  <w:style w:type="paragraph" w:styleId="CommentText">
    <w:name w:val="annotation text"/>
    <w:basedOn w:val="Normal"/>
    <w:link w:val="CommentTextChar"/>
    <w:uiPriority w:val="99"/>
    <w:semiHidden/>
    <w:unhideWhenUsed/>
    <w:rsid w:val="00175A0C"/>
    <w:pPr>
      <w:spacing w:line="240" w:lineRule="auto"/>
    </w:pPr>
    <w:rPr>
      <w:sz w:val="20"/>
      <w:szCs w:val="20"/>
    </w:rPr>
  </w:style>
  <w:style w:type="character" w:customStyle="1" w:styleId="CommentTextChar">
    <w:name w:val="Comment Text Char"/>
    <w:basedOn w:val="DefaultParagraphFont"/>
    <w:link w:val="CommentText"/>
    <w:uiPriority w:val="99"/>
    <w:semiHidden/>
    <w:rsid w:val="00175A0C"/>
    <w:rPr>
      <w:sz w:val="20"/>
      <w:szCs w:val="20"/>
    </w:rPr>
  </w:style>
  <w:style w:type="paragraph" w:styleId="CommentSubject">
    <w:name w:val="annotation subject"/>
    <w:basedOn w:val="CommentText"/>
    <w:next w:val="CommentText"/>
    <w:link w:val="CommentSubjectChar"/>
    <w:uiPriority w:val="99"/>
    <w:semiHidden/>
    <w:unhideWhenUsed/>
    <w:rsid w:val="00175A0C"/>
    <w:rPr>
      <w:b/>
      <w:bCs/>
    </w:rPr>
  </w:style>
  <w:style w:type="character" w:customStyle="1" w:styleId="CommentSubjectChar">
    <w:name w:val="Comment Subject Char"/>
    <w:basedOn w:val="CommentTextChar"/>
    <w:link w:val="CommentSubject"/>
    <w:uiPriority w:val="99"/>
    <w:semiHidden/>
    <w:rsid w:val="00175A0C"/>
    <w:rPr>
      <w:b/>
      <w:bCs/>
      <w:sz w:val="20"/>
      <w:szCs w:val="20"/>
    </w:rPr>
  </w:style>
  <w:style w:type="paragraph" w:styleId="BalloonText">
    <w:name w:val="Balloon Text"/>
    <w:basedOn w:val="Normal"/>
    <w:link w:val="BalloonTextChar"/>
    <w:uiPriority w:val="99"/>
    <w:semiHidden/>
    <w:unhideWhenUsed/>
    <w:rsid w:val="00175A0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75A0C"/>
    <w:rPr>
      <w:rFonts w:ascii="Segoe UI" w:hAnsi="Segoe UI" w:cs="Segoe UI"/>
      <w:sz w:val="18"/>
      <w:szCs w:val="18"/>
    </w:rPr>
  </w:style>
  <w:style w:type="table" w:styleId="TableGrid">
    <w:name w:val="Table Grid"/>
    <w:basedOn w:val="TableNormal"/>
    <w:uiPriority w:val="39"/>
    <w:rsid w:val="00CC090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6A6811"/>
    <w:pPr>
      <w:spacing w:after="0" w:line="240" w:lineRule="auto"/>
    </w:pPr>
    <w:rPr>
      <w:rFonts w:ascii="Calibri" w:eastAsia="Calibri" w:hAnsi="Calibri" w:cs="Times New Roman"/>
    </w:rPr>
  </w:style>
  <w:style w:type="paragraph" w:styleId="Header">
    <w:name w:val="header"/>
    <w:basedOn w:val="Normal"/>
    <w:link w:val="HeaderChar"/>
    <w:uiPriority w:val="99"/>
    <w:unhideWhenUsed/>
    <w:rsid w:val="00E61E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E12"/>
  </w:style>
  <w:style w:type="paragraph" w:styleId="Footer">
    <w:name w:val="footer"/>
    <w:basedOn w:val="Normal"/>
    <w:link w:val="FooterChar"/>
    <w:uiPriority w:val="99"/>
    <w:unhideWhenUsed/>
    <w:rsid w:val="00E61E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E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4158094">
      <w:bodyDiv w:val="1"/>
      <w:marLeft w:val="0"/>
      <w:marRight w:val="0"/>
      <w:marTop w:val="0"/>
      <w:marBottom w:val="0"/>
      <w:divBdr>
        <w:top w:val="none" w:sz="0" w:space="0" w:color="auto"/>
        <w:left w:val="none" w:sz="0" w:space="0" w:color="auto"/>
        <w:bottom w:val="none" w:sz="0" w:space="0" w:color="auto"/>
        <w:right w:val="none" w:sz="0" w:space="0" w:color="auto"/>
      </w:divBdr>
    </w:div>
    <w:div w:id="866675111">
      <w:bodyDiv w:val="1"/>
      <w:marLeft w:val="0"/>
      <w:marRight w:val="0"/>
      <w:marTop w:val="0"/>
      <w:marBottom w:val="0"/>
      <w:divBdr>
        <w:top w:val="none" w:sz="0" w:space="0" w:color="auto"/>
        <w:left w:val="none" w:sz="0" w:space="0" w:color="auto"/>
        <w:bottom w:val="none" w:sz="0" w:space="0" w:color="auto"/>
        <w:right w:val="none" w:sz="0" w:space="0" w:color="auto"/>
      </w:divBdr>
      <w:divsChild>
        <w:div w:id="1973170538">
          <w:marLeft w:val="0"/>
          <w:marRight w:val="0"/>
          <w:marTop w:val="0"/>
          <w:marBottom w:val="0"/>
          <w:divBdr>
            <w:top w:val="none" w:sz="0" w:space="0" w:color="auto"/>
            <w:left w:val="none" w:sz="0" w:space="0" w:color="auto"/>
            <w:bottom w:val="none" w:sz="0" w:space="0" w:color="auto"/>
            <w:right w:val="none" w:sz="0" w:space="0" w:color="auto"/>
          </w:divBdr>
          <w:divsChild>
            <w:div w:id="2080668133">
              <w:marLeft w:val="0"/>
              <w:marRight w:val="0"/>
              <w:marTop w:val="0"/>
              <w:marBottom w:val="0"/>
              <w:divBdr>
                <w:top w:val="none" w:sz="0" w:space="0" w:color="auto"/>
                <w:left w:val="none" w:sz="0" w:space="0" w:color="auto"/>
                <w:bottom w:val="none" w:sz="0" w:space="0" w:color="auto"/>
                <w:right w:val="none" w:sz="0" w:space="0" w:color="auto"/>
              </w:divBdr>
              <w:divsChild>
                <w:div w:id="819230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1942093">
      <w:bodyDiv w:val="1"/>
      <w:marLeft w:val="0"/>
      <w:marRight w:val="0"/>
      <w:marTop w:val="0"/>
      <w:marBottom w:val="0"/>
      <w:divBdr>
        <w:top w:val="none" w:sz="0" w:space="0" w:color="auto"/>
        <w:left w:val="none" w:sz="0" w:space="0" w:color="auto"/>
        <w:bottom w:val="none" w:sz="0" w:space="0" w:color="auto"/>
        <w:right w:val="none" w:sz="0" w:space="0" w:color="auto"/>
      </w:divBdr>
      <w:divsChild>
        <w:div w:id="994837082">
          <w:marLeft w:val="0"/>
          <w:marRight w:val="0"/>
          <w:marTop w:val="0"/>
          <w:marBottom w:val="0"/>
          <w:divBdr>
            <w:top w:val="none" w:sz="0" w:space="0" w:color="auto"/>
            <w:left w:val="none" w:sz="0" w:space="0" w:color="auto"/>
            <w:bottom w:val="none" w:sz="0" w:space="0" w:color="auto"/>
            <w:right w:val="none" w:sz="0" w:space="0" w:color="auto"/>
          </w:divBdr>
          <w:divsChild>
            <w:div w:id="699010964">
              <w:marLeft w:val="0"/>
              <w:marRight w:val="0"/>
              <w:marTop w:val="100"/>
              <w:marBottom w:val="100"/>
              <w:divBdr>
                <w:top w:val="none" w:sz="0" w:space="0" w:color="auto"/>
                <w:left w:val="none" w:sz="0" w:space="0" w:color="auto"/>
                <w:bottom w:val="none" w:sz="0" w:space="0" w:color="auto"/>
                <w:right w:val="none" w:sz="0" w:space="0" w:color="auto"/>
              </w:divBdr>
              <w:divsChild>
                <w:div w:id="2040474838">
                  <w:marLeft w:val="0"/>
                  <w:marRight w:val="0"/>
                  <w:marTop w:val="0"/>
                  <w:marBottom w:val="0"/>
                  <w:divBdr>
                    <w:top w:val="none" w:sz="0" w:space="0" w:color="auto"/>
                    <w:left w:val="none" w:sz="0" w:space="0" w:color="auto"/>
                    <w:bottom w:val="none" w:sz="0" w:space="0" w:color="auto"/>
                    <w:right w:val="none" w:sz="0" w:space="0" w:color="auto"/>
                  </w:divBdr>
                  <w:divsChild>
                    <w:div w:id="847714639">
                      <w:marLeft w:val="0"/>
                      <w:marRight w:val="0"/>
                      <w:marTop w:val="240"/>
                      <w:marBottom w:val="240"/>
                      <w:divBdr>
                        <w:top w:val="none" w:sz="0" w:space="0" w:color="auto"/>
                        <w:left w:val="none" w:sz="0" w:space="0" w:color="auto"/>
                        <w:bottom w:val="single" w:sz="6" w:space="0" w:color="E9EBED"/>
                        <w:right w:val="none" w:sz="0" w:space="0" w:color="2C3E50"/>
                      </w:divBdr>
                      <w:divsChild>
                        <w:div w:id="921336806">
                          <w:marLeft w:val="0"/>
                          <w:marRight w:val="0"/>
                          <w:marTop w:val="0"/>
                          <w:marBottom w:val="0"/>
                          <w:divBdr>
                            <w:top w:val="none" w:sz="0" w:space="0" w:color="auto"/>
                            <w:left w:val="none" w:sz="0" w:space="0" w:color="auto"/>
                            <w:bottom w:val="none" w:sz="0" w:space="0" w:color="auto"/>
                            <w:right w:val="none" w:sz="0" w:space="0" w:color="auto"/>
                          </w:divBdr>
                        </w:div>
                        <w:div w:id="1336883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1599926">
      <w:bodyDiv w:val="1"/>
      <w:marLeft w:val="0"/>
      <w:marRight w:val="0"/>
      <w:marTop w:val="0"/>
      <w:marBottom w:val="0"/>
      <w:divBdr>
        <w:top w:val="none" w:sz="0" w:space="0" w:color="auto"/>
        <w:left w:val="none" w:sz="0" w:space="0" w:color="auto"/>
        <w:bottom w:val="none" w:sz="0" w:space="0" w:color="auto"/>
        <w:right w:val="none" w:sz="0" w:space="0" w:color="auto"/>
      </w:divBdr>
      <w:divsChild>
        <w:div w:id="775249644">
          <w:marLeft w:val="0"/>
          <w:marRight w:val="0"/>
          <w:marTop w:val="0"/>
          <w:marBottom w:val="0"/>
          <w:divBdr>
            <w:top w:val="none" w:sz="0" w:space="0" w:color="auto"/>
            <w:left w:val="none" w:sz="0" w:space="0" w:color="auto"/>
            <w:bottom w:val="none" w:sz="0" w:space="0" w:color="auto"/>
            <w:right w:val="none" w:sz="0" w:space="0" w:color="auto"/>
          </w:divBdr>
          <w:divsChild>
            <w:div w:id="173888269">
              <w:marLeft w:val="0"/>
              <w:marRight w:val="0"/>
              <w:marTop w:val="100"/>
              <w:marBottom w:val="100"/>
              <w:divBdr>
                <w:top w:val="none" w:sz="0" w:space="0" w:color="auto"/>
                <w:left w:val="none" w:sz="0" w:space="0" w:color="auto"/>
                <w:bottom w:val="none" w:sz="0" w:space="0" w:color="auto"/>
                <w:right w:val="none" w:sz="0" w:space="0" w:color="auto"/>
              </w:divBdr>
              <w:divsChild>
                <w:div w:id="1528834985">
                  <w:marLeft w:val="0"/>
                  <w:marRight w:val="0"/>
                  <w:marTop w:val="0"/>
                  <w:marBottom w:val="0"/>
                  <w:divBdr>
                    <w:top w:val="none" w:sz="0" w:space="0" w:color="auto"/>
                    <w:left w:val="none" w:sz="0" w:space="0" w:color="auto"/>
                    <w:bottom w:val="none" w:sz="0" w:space="0" w:color="auto"/>
                    <w:right w:val="none" w:sz="0" w:space="0" w:color="auto"/>
                  </w:divBdr>
                  <w:divsChild>
                    <w:div w:id="1421177606">
                      <w:marLeft w:val="0"/>
                      <w:marRight w:val="0"/>
                      <w:marTop w:val="240"/>
                      <w:marBottom w:val="240"/>
                      <w:divBdr>
                        <w:top w:val="none" w:sz="0" w:space="0" w:color="auto"/>
                        <w:left w:val="none" w:sz="0" w:space="0" w:color="auto"/>
                        <w:bottom w:val="single" w:sz="6" w:space="0" w:color="E9EBED"/>
                        <w:right w:val="none" w:sz="0" w:space="0" w:color="2C3E50"/>
                      </w:divBdr>
                      <w:divsChild>
                        <w:div w:id="135569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9606162">
      <w:bodyDiv w:val="1"/>
      <w:marLeft w:val="0"/>
      <w:marRight w:val="0"/>
      <w:marTop w:val="0"/>
      <w:marBottom w:val="0"/>
      <w:divBdr>
        <w:top w:val="none" w:sz="0" w:space="0" w:color="auto"/>
        <w:left w:val="none" w:sz="0" w:space="0" w:color="auto"/>
        <w:bottom w:val="none" w:sz="0" w:space="0" w:color="auto"/>
        <w:right w:val="none" w:sz="0" w:space="0" w:color="auto"/>
      </w:divBdr>
      <w:divsChild>
        <w:div w:id="1660381824">
          <w:marLeft w:val="0"/>
          <w:marRight w:val="0"/>
          <w:marTop w:val="0"/>
          <w:marBottom w:val="0"/>
          <w:divBdr>
            <w:top w:val="none" w:sz="0" w:space="0" w:color="auto"/>
            <w:left w:val="none" w:sz="0" w:space="0" w:color="auto"/>
            <w:bottom w:val="none" w:sz="0" w:space="0" w:color="auto"/>
            <w:right w:val="none" w:sz="0" w:space="0" w:color="auto"/>
          </w:divBdr>
          <w:divsChild>
            <w:div w:id="1825972142">
              <w:marLeft w:val="0"/>
              <w:marRight w:val="0"/>
              <w:marTop w:val="0"/>
              <w:marBottom w:val="0"/>
              <w:divBdr>
                <w:top w:val="none" w:sz="0" w:space="0" w:color="auto"/>
                <w:left w:val="none" w:sz="0" w:space="0" w:color="auto"/>
                <w:bottom w:val="none" w:sz="0" w:space="0" w:color="auto"/>
                <w:right w:val="none" w:sz="0" w:space="0" w:color="auto"/>
              </w:divBdr>
              <w:divsChild>
                <w:div w:id="1651210188">
                  <w:marLeft w:val="0"/>
                  <w:marRight w:val="0"/>
                  <w:marTop w:val="0"/>
                  <w:marBottom w:val="0"/>
                  <w:divBdr>
                    <w:top w:val="none" w:sz="0" w:space="0" w:color="auto"/>
                    <w:left w:val="none" w:sz="0" w:space="0" w:color="auto"/>
                    <w:bottom w:val="none" w:sz="0" w:space="0" w:color="auto"/>
                    <w:right w:val="none" w:sz="0" w:space="0" w:color="auto"/>
                  </w:divBdr>
                  <w:divsChild>
                    <w:div w:id="194855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6360466">
      <w:bodyDiv w:val="1"/>
      <w:marLeft w:val="0"/>
      <w:marRight w:val="0"/>
      <w:marTop w:val="0"/>
      <w:marBottom w:val="0"/>
      <w:divBdr>
        <w:top w:val="none" w:sz="0" w:space="0" w:color="auto"/>
        <w:left w:val="none" w:sz="0" w:space="0" w:color="auto"/>
        <w:bottom w:val="none" w:sz="0" w:space="0" w:color="auto"/>
        <w:right w:val="none" w:sz="0" w:space="0" w:color="auto"/>
      </w:divBdr>
      <w:divsChild>
        <w:div w:id="99955935">
          <w:marLeft w:val="0"/>
          <w:marRight w:val="0"/>
          <w:marTop w:val="0"/>
          <w:marBottom w:val="0"/>
          <w:divBdr>
            <w:top w:val="none" w:sz="0" w:space="0" w:color="auto"/>
            <w:left w:val="none" w:sz="0" w:space="0" w:color="auto"/>
            <w:bottom w:val="none" w:sz="0" w:space="0" w:color="auto"/>
            <w:right w:val="none" w:sz="0" w:space="0" w:color="auto"/>
          </w:divBdr>
          <w:divsChild>
            <w:div w:id="1630739992">
              <w:marLeft w:val="0"/>
              <w:marRight w:val="0"/>
              <w:marTop w:val="0"/>
              <w:marBottom w:val="0"/>
              <w:divBdr>
                <w:top w:val="none" w:sz="0" w:space="0" w:color="auto"/>
                <w:left w:val="none" w:sz="0" w:space="0" w:color="auto"/>
                <w:bottom w:val="none" w:sz="0" w:space="0" w:color="auto"/>
                <w:right w:val="none" w:sz="0" w:space="0" w:color="auto"/>
              </w:divBdr>
              <w:divsChild>
                <w:div w:id="1134837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0081302">
      <w:bodyDiv w:val="1"/>
      <w:marLeft w:val="0"/>
      <w:marRight w:val="0"/>
      <w:marTop w:val="0"/>
      <w:marBottom w:val="0"/>
      <w:divBdr>
        <w:top w:val="none" w:sz="0" w:space="0" w:color="auto"/>
        <w:left w:val="none" w:sz="0" w:space="0" w:color="auto"/>
        <w:bottom w:val="none" w:sz="0" w:space="0" w:color="auto"/>
        <w:right w:val="none" w:sz="0" w:space="0" w:color="auto"/>
      </w:divBdr>
    </w:div>
    <w:div w:id="1988431425">
      <w:bodyDiv w:val="1"/>
      <w:marLeft w:val="0"/>
      <w:marRight w:val="0"/>
      <w:marTop w:val="0"/>
      <w:marBottom w:val="0"/>
      <w:divBdr>
        <w:top w:val="none" w:sz="0" w:space="0" w:color="auto"/>
        <w:left w:val="none" w:sz="0" w:space="0" w:color="auto"/>
        <w:bottom w:val="none" w:sz="0" w:space="0" w:color="auto"/>
        <w:right w:val="none" w:sz="0" w:space="0" w:color="auto"/>
      </w:divBdr>
      <w:divsChild>
        <w:div w:id="1135442325">
          <w:marLeft w:val="0"/>
          <w:marRight w:val="0"/>
          <w:marTop w:val="0"/>
          <w:marBottom w:val="0"/>
          <w:divBdr>
            <w:top w:val="none" w:sz="0" w:space="0" w:color="auto"/>
            <w:left w:val="none" w:sz="0" w:space="0" w:color="auto"/>
            <w:bottom w:val="none" w:sz="0" w:space="0" w:color="auto"/>
            <w:right w:val="none" w:sz="0" w:space="0" w:color="auto"/>
          </w:divBdr>
          <w:divsChild>
            <w:div w:id="1811707881">
              <w:marLeft w:val="0"/>
              <w:marRight w:val="0"/>
              <w:marTop w:val="100"/>
              <w:marBottom w:val="100"/>
              <w:divBdr>
                <w:top w:val="none" w:sz="0" w:space="0" w:color="auto"/>
                <w:left w:val="none" w:sz="0" w:space="0" w:color="auto"/>
                <w:bottom w:val="none" w:sz="0" w:space="0" w:color="auto"/>
                <w:right w:val="none" w:sz="0" w:space="0" w:color="auto"/>
              </w:divBdr>
              <w:divsChild>
                <w:div w:id="1775395993">
                  <w:marLeft w:val="0"/>
                  <w:marRight w:val="0"/>
                  <w:marTop w:val="0"/>
                  <w:marBottom w:val="0"/>
                  <w:divBdr>
                    <w:top w:val="none" w:sz="0" w:space="0" w:color="auto"/>
                    <w:left w:val="none" w:sz="0" w:space="0" w:color="auto"/>
                    <w:bottom w:val="none" w:sz="0" w:space="0" w:color="auto"/>
                    <w:right w:val="none" w:sz="0" w:space="0" w:color="auto"/>
                  </w:divBdr>
                  <w:divsChild>
                    <w:div w:id="1826361484">
                      <w:marLeft w:val="0"/>
                      <w:marRight w:val="0"/>
                      <w:marTop w:val="240"/>
                      <w:marBottom w:val="240"/>
                      <w:divBdr>
                        <w:top w:val="none" w:sz="0" w:space="0" w:color="auto"/>
                        <w:left w:val="none" w:sz="0" w:space="0" w:color="auto"/>
                        <w:bottom w:val="single" w:sz="6" w:space="0" w:color="E9EBED"/>
                        <w:right w:val="none" w:sz="0" w:space="0" w:color="2C3E50"/>
                      </w:divBdr>
                      <w:divsChild>
                        <w:div w:id="131710510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microsoft.com/office/2011/relationships/people" Target="peop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nces.ed.gov/fastfacts/display.asp?id=372" TargetMode="External"/><Relationship Id="rId9" Type="http://schemas.openxmlformats.org/officeDocument/2006/relationships/hyperlink" Target="http://www.amd.com/en-us/press-releases/Pages/laptops-move-2014jul10.aspx" TargetMode="External"/><Relationship Id="rId10"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41876B20-E005-8B47-97E8-CDBAC9EFD0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419</TotalTime>
  <Pages>5</Pages>
  <Words>1853</Words>
  <Characters>10567</Characters>
  <Application>Microsoft Macintosh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Shaina Morrison</dc:creator>
  <cp:keywords/>
  <dc:description/>
  <cp:lastModifiedBy>Shengyi Chen</cp:lastModifiedBy>
  <cp:revision>291</cp:revision>
  <dcterms:created xsi:type="dcterms:W3CDTF">2016-12-07T21:43:00Z</dcterms:created>
  <dcterms:modified xsi:type="dcterms:W3CDTF">2017-01-30T18:36:00Z</dcterms:modified>
</cp:coreProperties>
</file>